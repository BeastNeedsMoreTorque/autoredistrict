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94" w:rsidRDefault="007E7B94" w:rsidP="007E7B94">
      <w:pPr>
        <w:pStyle w:val="ListParagraph"/>
        <w:ind w:left="1080"/>
        <w:rPr>
          <w:b/>
          <w:sz w:val="48"/>
          <w:szCs w:val="48"/>
        </w:rPr>
      </w:pPr>
      <w:r>
        <w:rPr>
          <w:b/>
          <w:sz w:val="48"/>
          <w:szCs w:val="48"/>
        </w:rPr>
        <w:t>OUTLINE</w:t>
      </w:r>
    </w:p>
    <w:p w:rsidR="007E7B94" w:rsidRDefault="007E7B94" w:rsidP="007E7B94">
      <w:pPr>
        <w:pStyle w:val="ListParagraph"/>
        <w:ind w:left="1080"/>
        <w:rPr>
          <w:b/>
          <w:sz w:val="48"/>
          <w:szCs w:val="48"/>
        </w:rPr>
      </w:pPr>
    </w:p>
    <w:p w:rsidR="007E7B94" w:rsidRPr="007E7B94" w:rsidRDefault="007E7B94" w:rsidP="007E7B94">
      <w:pPr>
        <w:pStyle w:val="ListParagraph"/>
        <w:numPr>
          <w:ilvl w:val="0"/>
          <w:numId w:val="2"/>
        </w:numPr>
        <w:rPr>
          <w:b/>
          <w:sz w:val="48"/>
          <w:szCs w:val="48"/>
        </w:rPr>
      </w:pPr>
      <w:r>
        <w:rPr>
          <w:b/>
          <w:sz w:val="48"/>
          <w:szCs w:val="48"/>
        </w:rPr>
        <w:t>The Problem</w:t>
      </w:r>
    </w:p>
    <w:p w:rsidR="007E7B94" w:rsidRDefault="007E7B94" w:rsidP="00675565">
      <w:pPr>
        <w:pStyle w:val="ListParagraph"/>
        <w:numPr>
          <w:ilvl w:val="0"/>
          <w:numId w:val="4"/>
        </w:numPr>
        <w:rPr>
          <w:sz w:val="20"/>
          <w:szCs w:val="20"/>
        </w:rPr>
      </w:pPr>
      <w:r w:rsidRPr="007E7B94">
        <w:rPr>
          <w:sz w:val="20"/>
          <w:szCs w:val="20"/>
        </w:rPr>
        <w:t>Explain</w:t>
      </w:r>
      <w:r>
        <w:rPr>
          <w:sz w:val="20"/>
          <w:szCs w:val="20"/>
        </w:rPr>
        <w:t xml:space="preserve"> what gerrymandering is</w:t>
      </w:r>
    </w:p>
    <w:p w:rsidR="007E7B94" w:rsidRDefault="007E7B94" w:rsidP="00675565">
      <w:pPr>
        <w:pStyle w:val="ListParagraph"/>
        <w:numPr>
          <w:ilvl w:val="0"/>
          <w:numId w:val="4"/>
        </w:numPr>
        <w:rPr>
          <w:sz w:val="20"/>
          <w:szCs w:val="20"/>
        </w:rPr>
      </w:pPr>
      <w:r>
        <w:rPr>
          <w:sz w:val="20"/>
          <w:szCs w:val="20"/>
        </w:rPr>
        <w:t>Show some examples</w:t>
      </w:r>
    </w:p>
    <w:p w:rsidR="007E7B94" w:rsidRDefault="007E7B94" w:rsidP="00675565">
      <w:pPr>
        <w:pStyle w:val="ListParagraph"/>
        <w:numPr>
          <w:ilvl w:val="0"/>
          <w:numId w:val="4"/>
        </w:numPr>
        <w:rPr>
          <w:sz w:val="20"/>
          <w:szCs w:val="20"/>
        </w:rPr>
      </w:pPr>
      <w:r>
        <w:rPr>
          <w:sz w:val="20"/>
          <w:szCs w:val="20"/>
        </w:rPr>
        <w:t>Yes, we are one of them! (</w:t>
      </w:r>
      <w:proofErr w:type="gramStart"/>
      <w:r>
        <w:rPr>
          <w:sz w:val="20"/>
          <w:szCs w:val="20"/>
        </w:rPr>
        <w:t>both</w:t>
      </w:r>
      <w:proofErr w:type="gramEnd"/>
      <w:r>
        <w:rPr>
          <w:sz w:val="20"/>
          <w:szCs w:val="20"/>
        </w:rPr>
        <w:t xml:space="preserve"> federal legislative and state legislative!)</w:t>
      </w:r>
    </w:p>
    <w:p w:rsidR="007E7B94" w:rsidRDefault="007E7B94" w:rsidP="00675565">
      <w:pPr>
        <w:pStyle w:val="ListParagraph"/>
        <w:numPr>
          <w:ilvl w:val="0"/>
          <w:numId w:val="4"/>
        </w:numPr>
        <w:rPr>
          <w:sz w:val="20"/>
          <w:szCs w:val="20"/>
        </w:rPr>
      </w:pPr>
      <w:r>
        <w:rPr>
          <w:sz w:val="20"/>
          <w:szCs w:val="20"/>
        </w:rPr>
        <w:t>Give a brief history of how it is so bad now.</w:t>
      </w:r>
    </w:p>
    <w:p w:rsidR="007E7B94" w:rsidRDefault="007E7B94" w:rsidP="00675565">
      <w:pPr>
        <w:pStyle w:val="ListParagraph"/>
        <w:numPr>
          <w:ilvl w:val="0"/>
          <w:numId w:val="4"/>
        </w:numPr>
        <w:rPr>
          <w:sz w:val="20"/>
          <w:szCs w:val="20"/>
        </w:rPr>
      </w:pPr>
      <w:r>
        <w:rPr>
          <w:sz w:val="20"/>
          <w:szCs w:val="20"/>
        </w:rPr>
        <w:t>Show how it’s done</w:t>
      </w:r>
    </w:p>
    <w:p w:rsidR="007E7B94" w:rsidRPr="007E7B94" w:rsidRDefault="007E7B94" w:rsidP="00675565">
      <w:pPr>
        <w:pStyle w:val="ListParagraph"/>
        <w:numPr>
          <w:ilvl w:val="0"/>
          <w:numId w:val="4"/>
        </w:numPr>
        <w:rPr>
          <w:b/>
          <w:sz w:val="20"/>
          <w:szCs w:val="20"/>
        </w:rPr>
      </w:pPr>
      <w:r>
        <w:rPr>
          <w:sz w:val="20"/>
          <w:szCs w:val="20"/>
        </w:rPr>
        <w:t>Population balance, compactness, and contiguity are NOT sufficient. (show naïve example)</w:t>
      </w:r>
    </w:p>
    <w:p w:rsidR="007E7B94" w:rsidRPr="007E7B94" w:rsidRDefault="007E7B94" w:rsidP="00675565">
      <w:pPr>
        <w:pStyle w:val="ListParagraph"/>
        <w:numPr>
          <w:ilvl w:val="0"/>
          <w:numId w:val="4"/>
        </w:numPr>
        <w:rPr>
          <w:b/>
          <w:sz w:val="20"/>
          <w:szCs w:val="20"/>
        </w:rPr>
      </w:pPr>
      <w:r>
        <w:rPr>
          <w:sz w:val="20"/>
          <w:szCs w:val="20"/>
        </w:rPr>
        <w:t>There is some debate about whether or not to use results and/or registration.  The answer is clear: it MUST be used.  Not doing so produces BAD results.  (only reason some results are good is that population is not mixed)  (show that)</w:t>
      </w:r>
    </w:p>
    <w:p w:rsidR="007E7B94" w:rsidRPr="007E7B94" w:rsidRDefault="007E7B94" w:rsidP="00675565">
      <w:pPr>
        <w:pStyle w:val="ListParagraph"/>
        <w:numPr>
          <w:ilvl w:val="0"/>
          <w:numId w:val="4"/>
        </w:numPr>
        <w:rPr>
          <w:b/>
          <w:sz w:val="20"/>
          <w:szCs w:val="20"/>
        </w:rPr>
      </w:pPr>
      <w:r>
        <w:rPr>
          <w:sz w:val="20"/>
          <w:szCs w:val="20"/>
        </w:rPr>
        <w:t>However, it is a legitimate concern that a human could use the results to assist in gerrymandering.</w:t>
      </w:r>
    </w:p>
    <w:p w:rsidR="007E7B94" w:rsidRPr="007E7B94" w:rsidRDefault="007E7B94" w:rsidP="00675565">
      <w:pPr>
        <w:pStyle w:val="ListParagraph"/>
        <w:numPr>
          <w:ilvl w:val="0"/>
          <w:numId w:val="4"/>
        </w:numPr>
        <w:rPr>
          <w:b/>
          <w:sz w:val="20"/>
          <w:szCs w:val="20"/>
        </w:rPr>
      </w:pPr>
      <w:r>
        <w:rPr>
          <w:sz w:val="20"/>
          <w:szCs w:val="20"/>
        </w:rPr>
        <w:t xml:space="preserve">Nonetheless, if an agent – human or computer does NOT have this information – they cannot design even partially fair districts, unless the demographics are poorly mixed (which they are), and even then, only by </w:t>
      </w:r>
      <w:r>
        <w:rPr>
          <w:sz w:val="20"/>
          <w:szCs w:val="20"/>
        </w:rPr>
        <w:t>accident</w:t>
      </w:r>
      <w:r>
        <w:rPr>
          <w:sz w:val="20"/>
          <w:szCs w:val="20"/>
        </w:rPr>
        <w:t>.</w:t>
      </w:r>
    </w:p>
    <w:p w:rsidR="007E7B94" w:rsidRPr="007E7B94" w:rsidRDefault="007E7B94" w:rsidP="00675565">
      <w:pPr>
        <w:pStyle w:val="ListParagraph"/>
        <w:numPr>
          <w:ilvl w:val="0"/>
          <w:numId w:val="4"/>
        </w:numPr>
        <w:rPr>
          <w:b/>
          <w:sz w:val="20"/>
          <w:szCs w:val="20"/>
        </w:rPr>
      </w:pPr>
      <w:r>
        <w:rPr>
          <w:sz w:val="20"/>
          <w:szCs w:val="20"/>
        </w:rPr>
        <w:t xml:space="preserve"> The answer to both of these is that you can – and MUST </w:t>
      </w:r>
      <w:proofErr w:type="gramStart"/>
      <w:r>
        <w:rPr>
          <w:sz w:val="20"/>
          <w:szCs w:val="20"/>
        </w:rPr>
        <w:t>--  apply</w:t>
      </w:r>
      <w:proofErr w:type="gramEnd"/>
      <w:r>
        <w:rPr>
          <w:sz w:val="20"/>
          <w:szCs w:val="20"/>
        </w:rPr>
        <w:t xml:space="preserve"> the information only at the selection step, and more importantly - only against (and only _towards_) just criteria. (</w:t>
      </w:r>
      <w:proofErr w:type="gramStart"/>
      <w:r>
        <w:rPr>
          <w:sz w:val="20"/>
          <w:szCs w:val="20"/>
        </w:rPr>
        <w:t>e.g</w:t>
      </w:r>
      <w:proofErr w:type="gramEnd"/>
      <w:r>
        <w:rPr>
          <w:sz w:val="20"/>
          <w:szCs w:val="20"/>
        </w:rPr>
        <w:t>. measures of fairness, equity, and practicality.)</w:t>
      </w:r>
    </w:p>
    <w:p w:rsidR="007E7B94" w:rsidRPr="007E7B94" w:rsidRDefault="007E7B94" w:rsidP="00675565">
      <w:pPr>
        <w:pStyle w:val="ListParagraph"/>
        <w:numPr>
          <w:ilvl w:val="0"/>
          <w:numId w:val="4"/>
        </w:numPr>
        <w:rPr>
          <w:b/>
          <w:sz w:val="20"/>
          <w:szCs w:val="20"/>
        </w:rPr>
      </w:pPr>
      <w:r>
        <w:rPr>
          <w:sz w:val="20"/>
          <w:szCs w:val="20"/>
        </w:rPr>
        <w:t>So just test against all possible maps, right</w:t>
      </w:r>
      <w:proofErr w:type="gramStart"/>
      <w:r>
        <w:rPr>
          <w:sz w:val="20"/>
          <w:szCs w:val="20"/>
        </w:rPr>
        <w:t>?...</w:t>
      </w:r>
      <w:proofErr w:type="gramEnd"/>
    </w:p>
    <w:p w:rsidR="007E7B94" w:rsidRDefault="007E7B94" w:rsidP="007E7B94">
      <w:pPr>
        <w:pStyle w:val="ListParagraph"/>
        <w:numPr>
          <w:ilvl w:val="0"/>
          <w:numId w:val="4"/>
        </w:numPr>
        <w:rPr>
          <w:b/>
          <w:sz w:val="20"/>
          <w:szCs w:val="20"/>
        </w:rPr>
      </w:pPr>
      <w:r w:rsidRPr="007E7B94">
        <w:rPr>
          <w:sz w:val="20"/>
          <w:szCs w:val="20"/>
        </w:rPr>
        <w:t>Classical methods are too slow!</w:t>
      </w:r>
      <w:r>
        <w:rPr>
          <w:sz w:val="20"/>
          <w:szCs w:val="20"/>
        </w:rPr>
        <w:t xml:space="preserve"> (It is what’s called “NP-Hard”.)</w:t>
      </w:r>
    </w:p>
    <w:p w:rsidR="007E7B94" w:rsidRPr="007E7B94" w:rsidRDefault="007E7B94" w:rsidP="007E7B94">
      <w:pPr>
        <w:pStyle w:val="ListParagraph"/>
        <w:ind w:left="1440"/>
        <w:rPr>
          <w:b/>
          <w:sz w:val="20"/>
          <w:szCs w:val="20"/>
        </w:rPr>
      </w:pPr>
    </w:p>
    <w:p w:rsidR="007E7B94" w:rsidRDefault="007E7B94" w:rsidP="007E7B94">
      <w:pPr>
        <w:pStyle w:val="ListParagraph"/>
        <w:numPr>
          <w:ilvl w:val="0"/>
          <w:numId w:val="2"/>
        </w:numPr>
        <w:rPr>
          <w:b/>
          <w:sz w:val="48"/>
          <w:szCs w:val="48"/>
        </w:rPr>
      </w:pPr>
      <w:r>
        <w:rPr>
          <w:b/>
          <w:sz w:val="48"/>
          <w:szCs w:val="48"/>
        </w:rPr>
        <w:t>The Solution</w:t>
      </w:r>
    </w:p>
    <w:p w:rsidR="007E7B94" w:rsidRDefault="007E7B94" w:rsidP="007E7B94">
      <w:pPr>
        <w:pStyle w:val="ListParagraph"/>
        <w:numPr>
          <w:ilvl w:val="0"/>
          <w:numId w:val="4"/>
        </w:numPr>
        <w:rPr>
          <w:sz w:val="20"/>
          <w:szCs w:val="20"/>
        </w:rPr>
      </w:pPr>
      <w:r>
        <w:rPr>
          <w:sz w:val="20"/>
          <w:szCs w:val="20"/>
        </w:rPr>
        <w:t>Enter iterative refinement….</w:t>
      </w:r>
    </w:p>
    <w:p w:rsidR="007E7B94" w:rsidRDefault="007E7B94" w:rsidP="007E7B94">
      <w:pPr>
        <w:pStyle w:val="ListParagraph"/>
        <w:numPr>
          <w:ilvl w:val="0"/>
          <w:numId w:val="4"/>
        </w:numPr>
        <w:rPr>
          <w:sz w:val="20"/>
          <w:szCs w:val="20"/>
        </w:rPr>
      </w:pPr>
      <w:r>
        <w:rPr>
          <w:sz w:val="20"/>
          <w:szCs w:val="20"/>
        </w:rPr>
        <w:t>Define the model (polygons, features)</w:t>
      </w:r>
    </w:p>
    <w:p w:rsidR="007E7B94" w:rsidRDefault="007E7B94" w:rsidP="007E7B94">
      <w:pPr>
        <w:pStyle w:val="ListParagraph"/>
        <w:numPr>
          <w:ilvl w:val="0"/>
          <w:numId w:val="4"/>
        </w:numPr>
        <w:rPr>
          <w:sz w:val="20"/>
          <w:szCs w:val="20"/>
        </w:rPr>
      </w:pPr>
      <w:r>
        <w:rPr>
          <w:sz w:val="20"/>
          <w:szCs w:val="20"/>
        </w:rPr>
        <w:t>Generate random map</w:t>
      </w:r>
    </w:p>
    <w:p w:rsidR="007E7B94" w:rsidRDefault="007E7B94" w:rsidP="007E7B94">
      <w:pPr>
        <w:pStyle w:val="ListParagraph"/>
        <w:numPr>
          <w:ilvl w:val="0"/>
          <w:numId w:val="4"/>
        </w:numPr>
        <w:rPr>
          <w:sz w:val="20"/>
          <w:szCs w:val="20"/>
        </w:rPr>
      </w:pPr>
      <w:r>
        <w:rPr>
          <w:sz w:val="20"/>
          <w:szCs w:val="20"/>
        </w:rPr>
        <w:t>Zoom in on selection process</w:t>
      </w:r>
    </w:p>
    <w:p w:rsidR="007E7B94" w:rsidRDefault="007E7B94" w:rsidP="007E7B94">
      <w:pPr>
        <w:pStyle w:val="ListParagraph"/>
        <w:numPr>
          <w:ilvl w:val="0"/>
          <w:numId w:val="4"/>
        </w:numPr>
        <w:rPr>
          <w:sz w:val="20"/>
          <w:szCs w:val="20"/>
        </w:rPr>
      </w:pPr>
      <w:r>
        <w:rPr>
          <w:sz w:val="20"/>
          <w:szCs w:val="20"/>
        </w:rPr>
        <w:t>Selection components</w:t>
      </w:r>
    </w:p>
    <w:p w:rsidR="007E7B94" w:rsidRDefault="007E7B94" w:rsidP="007E7B94">
      <w:pPr>
        <w:pStyle w:val="ListParagraph"/>
        <w:numPr>
          <w:ilvl w:val="0"/>
          <w:numId w:val="4"/>
        </w:numPr>
        <w:rPr>
          <w:sz w:val="20"/>
          <w:szCs w:val="20"/>
        </w:rPr>
      </w:pPr>
      <w:r>
        <w:rPr>
          <w:sz w:val="20"/>
          <w:szCs w:val="20"/>
        </w:rPr>
        <w:t>Not on competitiveness – it’s a zero-sum, so have to maximize competitiveness equality (or conversely, minimize inequality)</w:t>
      </w:r>
    </w:p>
    <w:p w:rsidR="007E7B94" w:rsidRPr="007E7B94" w:rsidRDefault="007E7B94" w:rsidP="007E7B94">
      <w:pPr>
        <w:pStyle w:val="ListParagraph"/>
        <w:numPr>
          <w:ilvl w:val="0"/>
          <w:numId w:val="4"/>
        </w:numPr>
        <w:rPr>
          <w:sz w:val="20"/>
          <w:szCs w:val="20"/>
        </w:rPr>
      </w:pPr>
      <w:r>
        <w:rPr>
          <w:sz w:val="20"/>
          <w:szCs w:val="20"/>
        </w:rPr>
        <w:t>Zoom in on crossover and mutation</w:t>
      </w:r>
    </w:p>
    <w:p w:rsidR="007E7B94" w:rsidRPr="007E7B94" w:rsidRDefault="007E7B94" w:rsidP="007E7B94">
      <w:pPr>
        <w:pStyle w:val="ListParagraph"/>
        <w:ind w:left="1080"/>
        <w:rPr>
          <w:sz w:val="20"/>
          <w:szCs w:val="20"/>
        </w:rPr>
      </w:pPr>
    </w:p>
    <w:p w:rsidR="007E7B94" w:rsidRDefault="007E7B94" w:rsidP="007E7B94">
      <w:pPr>
        <w:pStyle w:val="ListParagraph"/>
        <w:numPr>
          <w:ilvl w:val="0"/>
          <w:numId w:val="2"/>
        </w:numPr>
        <w:rPr>
          <w:b/>
          <w:sz w:val="48"/>
          <w:szCs w:val="48"/>
        </w:rPr>
      </w:pPr>
      <w:r>
        <w:rPr>
          <w:b/>
          <w:sz w:val="48"/>
          <w:szCs w:val="48"/>
        </w:rPr>
        <w:t>A Walk-Through of the Program</w:t>
      </w:r>
    </w:p>
    <w:p w:rsidR="007E7B94" w:rsidRDefault="007E7B94" w:rsidP="007E7B94">
      <w:pPr>
        <w:pStyle w:val="ListParagraph"/>
        <w:numPr>
          <w:ilvl w:val="1"/>
          <w:numId w:val="2"/>
        </w:numPr>
        <w:rPr>
          <w:sz w:val="20"/>
          <w:szCs w:val="20"/>
        </w:rPr>
      </w:pPr>
      <w:r>
        <w:rPr>
          <w:sz w:val="20"/>
          <w:szCs w:val="20"/>
        </w:rPr>
        <w:t>Download the app.</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Load shapes</w:t>
      </w:r>
    </w:p>
    <w:p w:rsidR="007E7B94" w:rsidRDefault="007E7B94" w:rsidP="007E7B94">
      <w:pPr>
        <w:pStyle w:val="ListParagraph"/>
        <w:numPr>
          <w:ilvl w:val="1"/>
          <w:numId w:val="2"/>
        </w:numPr>
        <w:rPr>
          <w:sz w:val="20"/>
          <w:szCs w:val="20"/>
        </w:rPr>
      </w:pPr>
      <w:r>
        <w:rPr>
          <w:sz w:val="20"/>
          <w:szCs w:val="20"/>
        </w:rPr>
        <w:t>Load census</w:t>
      </w:r>
    </w:p>
    <w:p w:rsidR="007E7B94" w:rsidRDefault="007E7B94" w:rsidP="007E7B94">
      <w:pPr>
        <w:pStyle w:val="ListParagraph"/>
        <w:numPr>
          <w:ilvl w:val="1"/>
          <w:numId w:val="2"/>
        </w:numPr>
        <w:rPr>
          <w:sz w:val="20"/>
          <w:szCs w:val="20"/>
        </w:rPr>
      </w:pPr>
      <w:r>
        <w:rPr>
          <w:sz w:val="20"/>
          <w:szCs w:val="20"/>
        </w:rPr>
        <w:t>Load demographics or results</w:t>
      </w:r>
    </w:p>
    <w:p w:rsidR="007E7B94" w:rsidRDefault="007E7B94" w:rsidP="007E7B94">
      <w:pPr>
        <w:pStyle w:val="ListParagraph"/>
        <w:numPr>
          <w:ilvl w:val="1"/>
          <w:numId w:val="2"/>
        </w:numPr>
        <w:rPr>
          <w:sz w:val="20"/>
          <w:szCs w:val="20"/>
        </w:rPr>
      </w:pPr>
      <w:r>
        <w:rPr>
          <w:sz w:val="20"/>
          <w:szCs w:val="20"/>
        </w:rPr>
        <w:t>Run</w:t>
      </w:r>
    </w:p>
    <w:p w:rsidR="007E7B94" w:rsidRDefault="007E7B94" w:rsidP="007E7B94">
      <w:pPr>
        <w:pStyle w:val="ListParagraph"/>
        <w:numPr>
          <w:ilvl w:val="1"/>
          <w:numId w:val="2"/>
        </w:numPr>
        <w:rPr>
          <w:sz w:val="20"/>
          <w:szCs w:val="20"/>
        </w:rPr>
      </w:pPr>
      <w:r>
        <w:rPr>
          <w:sz w:val="20"/>
          <w:szCs w:val="20"/>
        </w:rPr>
        <w:t>Export results</w:t>
      </w:r>
    </w:p>
    <w:p w:rsidR="007E7B94" w:rsidRPr="007E7B94" w:rsidRDefault="007E7B94" w:rsidP="007E7B94">
      <w:pPr>
        <w:pStyle w:val="ListParagraph"/>
        <w:numPr>
          <w:ilvl w:val="1"/>
          <w:numId w:val="2"/>
        </w:numPr>
        <w:rPr>
          <w:sz w:val="20"/>
          <w:szCs w:val="20"/>
        </w:rPr>
      </w:pPr>
      <w:r>
        <w:t>Add steps from beginning to end. – feeding in geo data atoms, connecting atoms, locking atoms. (</w:t>
      </w:r>
      <w:proofErr w:type="gramStart"/>
      <w:r>
        <w:t>optional</w:t>
      </w:r>
      <w:proofErr w:type="gramEnd"/>
      <w:r>
        <w:t>), importing census, importing results, setting # of districts, running, exporting results, post-processing.</w:t>
      </w:r>
    </w:p>
    <w:p w:rsidR="007E7B94" w:rsidRDefault="007E7B94" w:rsidP="007E7B94">
      <w:pPr>
        <w:pStyle w:val="ListParagraph"/>
        <w:ind w:left="1440"/>
        <w:rPr>
          <w:sz w:val="20"/>
          <w:szCs w:val="20"/>
        </w:rPr>
      </w:pPr>
    </w:p>
    <w:p w:rsidR="007E7B94" w:rsidRPr="007E7B94" w:rsidRDefault="007E7B94" w:rsidP="007E7B94">
      <w:pPr>
        <w:pStyle w:val="ListParagraph"/>
        <w:ind w:left="1080"/>
        <w:rPr>
          <w:sz w:val="20"/>
          <w:szCs w:val="20"/>
        </w:rPr>
      </w:pPr>
    </w:p>
    <w:p w:rsidR="007E7B94" w:rsidRPr="007E7B94" w:rsidRDefault="007E7B94" w:rsidP="007E7B94">
      <w:pPr>
        <w:pStyle w:val="ListParagraph"/>
        <w:ind w:left="1440"/>
        <w:rPr>
          <w:b/>
          <w:sz w:val="48"/>
          <w:szCs w:val="48"/>
        </w:rPr>
      </w:pPr>
    </w:p>
    <w:p w:rsidR="007E7B94" w:rsidRDefault="007E7B94" w:rsidP="007E7B94">
      <w:pPr>
        <w:ind w:left="360"/>
        <w:rPr>
          <w:b/>
          <w:sz w:val="48"/>
          <w:szCs w:val="48"/>
        </w:rPr>
      </w:pPr>
    </w:p>
    <w:p w:rsidR="007E7B94" w:rsidRPr="007E7B94" w:rsidRDefault="007E7B94" w:rsidP="007E7B94">
      <w:pPr>
        <w:pStyle w:val="ListParagraph"/>
        <w:numPr>
          <w:ilvl w:val="0"/>
          <w:numId w:val="6"/>
        </w:numPr>
        <w:rPr>
          <w:b/>
          <w:sz w:val="48"/>
          <w:szCs w:val="48"/>
        </w:rPr>
      </w:pPr>
      <w:r w:rsidRPr="007E7B94">
        <w:rPr>
          <w:b/>
          <w:sz w:val="48"/>
          <w:szCs w:val="48"/>
        </w:rPr>
        <w:t>What about proportionally representative multi-member districts?</w:t>
      </w:r>
    </w:p>
    <w:p w:rsidR="007E7B94" w:rsidRPr="007E7B94" w:rsidRDefault="007E7B94" w:rsidP="007E7B94">
      <w:pPr>
        <w:pStyle w:val="ListParagraph"/>
        <w:rPr>
          <w:sz w:val="20"/>
          <w:szCs w:val="20"/>
        </w:rPr>
      </w:pPr>
    </w:p>
    <w:p w:rsidR="007E7B94" w:rsidRDefault="007E7B94" w:rsidP="007E7B94">
      <w:pPr>
        <w:pStyle w:val="ListParagraph"/>
        <w:numPr>
          <w:ilvl w:val="0"/>
          <w:numId w:val="3"/>
        </w:numPr>
        <w:rPr>
          <w:sz w:val="20"/>
          <w:szCs w:val="20"/>
        </w:rPr>
      </w:pPr>
      <w:r>
        <w:rPr>
          <w:sz w:val="20"/>
          <w:szCs w:val="20"/>
        </w:rPr>
        <w:t>Can combine the resulting single-member districts into multi-member districts.</w:t>
      </w:r>
    </w:p>
    <w:p w:rsidR="007E7B94" w:rsidRDefault="007E7B94" w:rsidP="007E7B94">
      <w:pPr>
        <w:pStyle w:val="ListParagraph"/>
        <w:numPr>
          <w:ilvl w:val="1"/>
          <w:numId w:val="3"/>
        </w:numPr>
        <w:rPr>
          <w:sz w:val="20"/>
          <w:szCs w:val="20"/>
        </w:rPr>
      </w:pPr>
      <w:r>
        <w:rPr>
          <w:sz w:val="20"/>
          <w:szCs w:val="20"/>
        </w:rPr>
        <w:t>The particular combinations don’t really matter all that much – some are slightly better than others, but not by much.</w:t>
      </w:r>
    </w:p>
    <w:p w:rsidR="007E7B94" w:rsidRDefault="007E7B94" w:rsidP="007E7B94">
      <w:pPr>
        <w:pStyle w:val="ListParagraph"/>
        <w:numPr>
          <w:ilvl w:val="0"/>
          <w:numId w:val="3"/>
        </w:numPr>
        <w:rPr>
          <w:sz w:val="20"/>
          <w:szCs w:val="20"/>
        </w:rPr>
      </w:pPr>
      <w:r>
        <w:rPr>
          <w:sz w:val="20"/>
          <w:szCs w:val="20"/>
        </w:rPr>
        <w:t>While there are certainly advantages to multi-member proportional representative districts, they are not without drawbacks.  Particularly:</w:t>
      </w:r>
    </w:p>
    <w:p w:rsidR="007E7B94" w:rsidRDefault="007E7B94" w:rsidP="007E7B94">
      <w:pPr>
        <w:pStyle w:val="ListParagraph"/>
        <w:numPr>
          <w:ilvl w:val="1"/>
          <w:numId w:val="3"/>
        </w:numPr>
        <w:rPr>
          <w:sz w:val="20"/>
          <w:szCs w:val="20"/>
        </w:rPr>
      </w:pPr>
      <w:r w:rsidRPr="007E7B94">
        <w:rPr>
          <w:sz w:val="20"/>
          <w:szCs w:val="20"/>
        </w:rPr>
        <w:t>The higher number of candidates the voter has to consider means needs they need to be more informed</w:t>
      </w:r>
    </w:p>
    <w:p w:rsidR="007E7B94" w:rsidRDefault="007E7B94" w:rsidP="007E7B94">
      <w:pPr>
        <w:pStyle w:val="ListParagraph"/>
        <w:numPr>
          <w:ilvl w:val="1"/>
          <w:numId w:val="3"/>
        </w:numPr>
        <w:rPr>
          <w:sz w:val="20"/>
          <w:szCs w:val="20"/>
        </w:rPr>
      </w:pPr>
      <w:r w:rsidRPr="007E7B94">
        <w:rPr>
          <w:sz w:val="20"/>
          <w:szCs w:val="20"/>
        </w:rPr>
        <w:t>A</w:t>
      </w:r>
      <w:r w:rsidRPr="007E7B94">
        <w:rPr>
          <w:sz w:val="20"/>
          <w:szCs w:val="20"/>
        </w:rPr>
        <w:t>lternatively picking straight party, ok, then which of the candidates to select?</w:t>
      </w:r>
    </w:p>
    <w:p w:rsidR="007E7B94" w:rsidRPr="007E7B94" w:rsidRDefault="007E7B94" w:rsidP="007E7B94">
      <w:pPr>
        <w:pStyle w:val="ListParagraph"/>
        <w:numPr>
          <w:ilvl w:val="1"/>
          <w:numId w:val="3"/>
        </w:numPr>
        <w:rPr>
          <w:sz w:val="20"/>
          <w:szCs w:val="20"/>
        </w:rPr>
      </w:pPr>
      <w:r w:rsidRPr="007E7B94">
        <w:rPr>
          <w:sz w:val="20"/>
          <w:szCs w:val="20"/>
        </w:rPr>
        <w:t>Loss of direct responsiveness?  Or increase?  (</w:t>
      </w:r>
      <w:proofErr w:type="gramStart"/>
      <w:r w:rsidRPr="007E7B94">
        <w:rPr>
          <w:sz w:val="20"/>
          <w:szCs w:val="20"/>
        </w:rPr>
        <w:t>due</w:t>
      </w:r>
      <w:proofErr w:type="gramEnd"/>
      <w:r w:rsidRPr="007E7B94">
        <w:rPr>
          <w:sz w:val="20"/>
          <w:szCs w:val="20"/>
        </w:rPr>
        <w:t xml:space="preserve"> to multiple choices)</w:t>
      </w:r>
    </w:p>
    <w:p w:rsidR="007E7B94" w:rsidRDefault="007E7B94" w:rsidP="007E7B94">
      <w:pPr>
        <w:pStyle w:val="ListParagraph"/>
        <w:numPr>
          <w:ilvl w:val="0"/>
          <w:numId w:val="3"/>
        </w:numPr>
        <w:rPr>
          <w:sz w:val="20"/>
          <w:szCs w:val="20"/>
        </w:rPr>
      </w:pPr>
      <w:r>
        <w:rPr>
          <w:sz w:val="20"/>
          <w:szCs w:val="20"/>
        </w:rPr>
        <w:t>Though the advantages are important should not be overlooked:</w:t>
      </w:r>
    </w:p>
    <w:p w:rsidR="007E7B94" w:rsidRDefault="007E7B94" w:rsidP="007E7B94">
      <w:pPr>
        <w:pStyle w:val="ListParagraph"/>
        <w:numPr>
          <w:ilvl w:val="1"/>
          <w:numId w:val="3"/>
        </w:numPr>
        <w:rPr>
          <w:sz w:val="20"/>
          <w:szCs w:val="20"/>
        </w:rPr>
      </w:pPr>
      <w:r w:rsidRPr="007E7B94">
        <w:rPr>
          <w:sz w:val="20"/>
          <w:szCs w:val="20"/>
        </w:rPr>
        <w:t xml:space="preserve">intrinsic protection against gerrymandering, </w:t>
      </w:r>
    </w:p>
    <w:p w:rsidR="007E7B94" w:rsidRPr="007E7B94" w:rsidRDefault="007E7B94" w:rsidP="007E7B94">
      <w:pPr>
        <w:pStyle w:val="ListParagraph"/>
        <w:numPr>
          <w:ilvl w:val="1"/>
          <w:numId w:val="3"/>
        </w:numPr>
        <w:rPr>
          <w:sz w:val="20"/>
          <w:szCs w:val="20"/>
        </w:rPr>
      </w:pPr>
      <w:proofErr w:type="gramStart"/>
      <w:r w:rsidRPr="007E7B94">
        <w:rPr>
          <w:sz w:val="20"/>
          <w:szCs w:val="20"/>
        </w:rPr>
        <w:t>automatically</w:t>
      </w:r>
      <w:proofErr w:type="gramEnd"/>
      <w:r w:rsidRPr="007E7B94">
        <w:rPr>
          <w:sz w:val="20"/>
          <w:szCs w:val="20"/>
        </w:rPr>
        <w:t xml:space="preserve"> responsive to </w:t>
      </w:r>
      <w:r>
        <w:rPr>
          <w:sz w:val="20"/>
          <w:szCs w:val="20"/>
        </w:rPr>
        <w:t xml:space="preserve"> changes in demographics / voting patterns.</w:t>
      </w:r>
    </w:p>
    <w:p w:rsidR="007E7B94" w:rsidRDefault="007E7B94" w:rsidP="007E7B94">
      <w:pPr>
        <w:pStyle w:val="ListParagraph"/>
        <w:numPr>
          <w:ilvl w:val="0"/>
          <w:numId w:val="3"/>
        </w:numPr>
        <w:rPr>
          <w:sz w:val="20"/>
          <w:szCs w:val="20"/>
        </w:rPr>
      </w:pPr>
      <w:r w:rsidRPr="007E7B94">
        <w:rPr>
          <w:sz w:val="20"/>
          <w:szCs w:val="20"/>
        </w:rPr>
        <w:t xml:space="preserve">Taken together, </w:t>
      </w:r>
      <w:r>
        <w:rPr>
          <w:sz w:val="20"/>
          <w:szCs w:val="20"/>
        </w:rPr>
        <w:t>the advantages and disadvantages should be considered together</w:t>
      </w:r>
    </w:p>
    <w:p w:rsidR="007E7B94" w:rsidRDefault="007E7B94" w:rsidP="007E7B94">
      <w:pPr>
        <w:pStyle w:val="ListParagraph"/>
        <w:numPr>
          <w:ilvl w:val="0"/>
          <w:numId w:val="3"/>
        </w:numPr>
        <w:rPr>
          <w:sz w:val="20"/>
          <w:szCs w:val="20"/>
        </w:rPr>
      </w:pPr>
      <w:r>
        <w:rPr>
          <w:sz w:val="20"/>
          <w:szCs w:val="20"/>
        </w:rPr>
        <w:t>Reiterate: proportionally representative is simply one additional step at the end of combining districts</w:t>
      </w:r>
      <w:proofErr w:type="gramStart"/>
      <w:r>
        <w:rPr>
          <w:sz w:val="20"/>
          <w:szCs w:val="20"/>
        </w:rPr>
        <w:t>,.</w:t>
      </w:r>
      <w:proofErr w:type="gramEnd"/>
    </w:p>
    <w:p w:rsidR="007E7B94" w:rsidRPr="007E7B94" w:rsidRDefault="007E7B94" w:rsidP="007E7B94">
      <w:pPr>
        <w:rPr>
          <w:b/>
          <w:sz w:val="48"/>
          <w:szCs w:val="48"/>
        </w:rPr>
      </w:pPr>
    </w:p>
    <w:p w:rsidR="007E7B94" w:rsidRPr="007E7B94" w:rsidRDefault="007E7B94" w:rsidP="00B23694">
      <w:pPr>
        <w:pStyle w:val="ListParagraph"/>
        <w:numPr>
          <w:ilvl w:val="0"/>
          <w:numId w:val="6"/>
        </w:numPr>
        <w:rPr>
          <w:b/>
          <w:sz w:val="48"/>
          <w:szCs w:val="48"/>
        </w:rPr>
      </w:pPr>
      <w:r w:rsidRPr="007E7B94">
        <w:rPr>
          <w:b/>
          <w:sz w:val="48"/>
          <w:szCs w:val="48"/>
        </w:rPr>
        <w:t xml:space="preserve">Where to get the source code, technologies used, </w:t>
      </w:r>
      <w:r>
        <w:rPr>
          <w:b/>
          <w:sz w:val="48"/>
          <w:szCs w:val="48"/>
        </w:rPr>
        <w:t xml:space="preserve">where to get data, </w:t>
      </w:r>
      <w:r w:rsidRPr="007E7B94">
        <w:rPr>
          <w:b/>
          <w:sz w:val="48"/>
          <w:szCs w:val="48"/>
        </w:rPr>
        <w:t>etc.</w:t>
      </w:r>
    </w:p>
    <w:p w:rsidR="007E7B94" w:rsidRDefault="007E7B94">
      <w:pPr>
        <w:rPr>
          <w:b/>
          <w:sz w:val="48"/>
          <w:szCs w:val="48"/>
        </w:rPr>
      </w:pPr>
    </w:p>
    <w:p w:rsidR="007E7B94" w:rsidRDefault="007E7B94">
      <w:pPr>
        <w:rPr>
          <w:b/>
          <w:sz w:val="48"/>
          <w:szCs w:val="48"/>
        </w:rPr>
      </w:pPr>
    </w:p>
    <w:p w:rsidR="007E7B94" w:rsidRDefault="007E7B94">
      <w:pPr>
        <w:rPr>
          <w:b/>
          <w:sz w:val="48"/>
          <w:szCs w:val="48"/>
        </w:rPr>
      </w:pPr>
      <w:r>
        <w:rPr>
          <w:b/>
          <w:sz w:val="48"/>
          <w:szCs w:val="48"/>
        </w:rPr>
        <w:br w:type="page"/>
      </w:r>
    </w:p>
    <w:p w:rsidR="007E7B94" w:rsidRPr="007E7B94" w:rsidRDefault="007E7B94">
      <w:pPr>
        <w:rPr>
          <w:b/>
          <w:sz w:val="32"/>
          <w:szCs w:val="32"/>
        </w:rPr>
      </w:pPr>
      <w:r>
        <w:rPr>
          <w:b/>
          <w:sz w:val="48"/>
          <w:szCs w:val="48"/>
        </w:rPr>
        <w:t>THE SOLUTION</w:t>
      </w:r>
    </w:p>
    <w:p w:rsidR="007E7B94" w:rsidRPr="007E7B94" w:rsidRDefault="007E7B94">
      <w:pPr>
        <w:rPr>
          <w:b/>
          <w:sz w:val="32"/>
          <w:szCs w:val="32"/>
        </w:rPr>
      </w:pPr>
    </w:p>
    <w:p w:rsidR="007E7B94" w:rsidRPr="007E7B94" w:rsidRDefault="007E7B94">
      <w:pPr>
        <w:rPr>
          <w:b/>
          <w:sz w:val="32"/>
          <w:szCs w:val="32"/>
        </w:rPr>
      </w:pPr>
      <w:r w:rsidRPr="007E7B94">
        <w:rPr>
          <w:b/>
          <w:sz w:val="32"/>
          <w:szCs w:val="32"/>
        </w:rPr>
        <w:t>Iterative R</w:t>
      </w:r>
      <w:r>
        <w:rPr>
          <w:b/>
          <w:sz w:val="32"/>
          <w:szCs w:val="32"/>
        </w:rPr>
        <w:t xml:space="preserve">efinement </w:t>
      </w:r>
      <w:r w:rsidRPr="007E7B94">
        <w:rPr>
          <w:b/>
          <w:sz w:val="32"/>
          <w:szCs w:val="32"/>
        </w:rPr>
        <w:t>A.K.A. Heuristic Optimization</w:t>
      </w:r>
    </w:p>
    <w:p w:rsidR="007E7B94" w:rsidRPr="007E7B94" w:rsidRDefault="007E7B94">
      <w:pPr>
        <w:rPr>
          <w:b/>
          <w:sz w:val="32"/>
          <w:szCs w:val="32"/>
        </w:rPr>
      </w:pPr>
      <w:r w:rsidRPr="007E7B94">
        <w:rPr>
          <w:b/>
          <w:sz w:val="32"/>
          <w:szCs w:val="32"/>
        </w:rPr>
        <w:t>Definition and Motivation</w:t>
      </w:r>
    </w:p>
    <w:p w:rsidR="007E7B94" w:rsidRPr="007E7B94" w:rsidRDefault="007E7B94">
      <w:pPr>
        <w:rPr>
          <w:b/>
          <w:sz w:val="20"/>
          <w:szCs w:val="20"/>
        </w:rPr>
      </w:pPr>
    </w:p>
    <w:p w:rsidR="007E7B94" w:rsidRDefault="007E7B94">
      <w:pPr>
        <w:rPr>
          <w:rStyle w:val="Strong"/>
          <w:rFonts w:ascii="Arial" w:hAnsi="Arial" w:cs="Arial"/>
          <w:color w:val="223645"/>
          <w:sz w:val="21"/>
          <w:szCs w:val="21"/>
        </w:rPr>
      </w:pPr>
      <w:r>
        <w:rPr>
          <w:rStyle w:val="Strong"/>
          <w:rFonts w:ascii="Arial" w:hAnsi="Arial" w:cs="Arial"/>
          <w:color w:val="223645"/>
          <w:sz w:val="21"/>
          <w:szCs w:val="21"/>
        </w:rPr>
        <w:t>Heuristic</w:t>
      </w:r>
    </w:p>
    <w:p w:rsidR="007E7B94" w:rsidRPr="007E7B94" w:rsidRDefault="007E7B94">
      <w:pPr>
        <w:rPr>
          <w:rStyle w:val="Strong"/>
          <w:rFonts w:ascii="Arial" w:hAnsi="Arial" w:cs="Arial"/>
          <w:b w:val="0"/>
          <w:color w:val="223645"/>
          <w:sz w:val="21"/>
          <w:szCs w:val="21"/>
        </w:rPr>
      </w:pPr>
      <w:r>
        <w:rPr>
          <w:rStyle w:val="Strong"/>
          <w:rFonts w:ascii="Arial" w:hAnsi="Arial" w:cs="Arial"/>
          <w:color w:val="223645"/>
          <w:sz w:val="21"/>
          <w:szCs w:val="21"/>
        </w:rPr>
        <w:t>:</w:t>
      </w:r>
      <w:r w:rsidRPr="007E7B94">
        <w:rPr>
          <w:rStyle w:val="Strong"/>
          <w:rFonts w:ascii="Arial" w:hAnsi="Arial" w:cs="Arial"/>
          <w:b w:val="0"/>
          <w:color w:val="223645"/>
          <w:sz w:val="21"/>
          <w:szCs w:val="21"/>
        </w:rPr>
        <w:t xml:space="preserve">  using experience to learn and improve</w:t>
      </w:r>
    </w:p>
    <w:p w:rsidR="007E7B94" w:rsidRDefault="007E7B94">
      <w:pPr>
        <w:rPr>
          <w:rStyle w:val="vi"/>
          <w:rFonts w:ascii="Arial" w:hAnsi="Arial" w:cs="Arial"/>
          <w:color w:val="223645"/>
          <w:sz w:val="21"/>
          <w:szCs w:val="21"/>
        </w:rPr>
      </w:pPr>
      <w:r>
        <w:rPr>
          <w:rStyle w:val="Strong"/>
          <w:rFonts w:ascii="Arial" w:hAnsi="Arial" w:cs="Arial"/>
          <w:color w:val="223645"/>
          <w:sz w:val="21"/>
          <w:szCs w:val="21"/>
        </w:rPr>
        <w:t>:</w:t>
      </w:r>
      <w:r>
        <w:rPr>
          <w:rFonts w:ascii="Arial" w:hAnsi="Arial" w:cs="Arial"/>
          <w:color w:val="223645"/>
          <w:sz w:val="21"/>
          <w:szCs w:val="21"/>
        </w:rPr>
        <w:t>  involving or serving as an aid to learning, discovery, or problem-solving by experimental and especially</w:t>
      </w:r>
      <w:r>
        <w:rPr>
          <w:rStyle w:val="apple-converted-space"/>
          <w:rFonts w:ascii="Arial" w:hAnsi="Arial" w:cs="Arial"/>
          <w:color w:val="223645"/>
          <w:sz w:val="21"/>
          <w:szCs w:val="21"/>
        </w:rPr>
        <w:t> </w:t>
      </w:r>
      <w:hyperlink r:id="rId5" w:history="1">
        <w:r>
          <w:rPr>
            <w:rStyle w:val="Hyperlink"/>
            <w:rFonts w:ascii="Arial" w:hAnsi="Arial" w:cs="Arial"/>
            <w:color w:val="10529B"/>
            <w:sz w:val="21"/>
            <w:szCs w:val="21"/>
          </w:rPr>
          <w:t>trial-and-error</w:t>
        </w:r>
      </w:hyperlink>
      <w:r>
        <w:rPr>
          <w:rStyle w:val="apple-converted-space"/>
          <w:rFonts w:ascii="Arial" w:hAnsi="Arial" w:cs="Arial"/>
          <w:color w:val="223645"/>
          <w:sz w:val="21"/>
          <w:szCs w:val="21"/>
        </w:rPr>
        <w:t> </w:t>
      </w:r>
      <w:r>
        <w:rPr>
          <w:rFonts w:ascii="Arial" w:hAnsi="Arial" w:cs="Arial"/>
          <w:color w:val="223645"/>
          <w:sz w:val="21"/>
          <w:szCs w:val="21"/>
        </w:rPr>
        <w:t>methods</w:t>
      </w:r>
      <w:r>
        <w:rPr>
          <w:rStyle w:val="apple-converted-space"/>
          <w:rFonts w:ascii="Arial" w:hAnsi="Arial" w:cs="Arial"/>
          <w:color w:val="223645"/>
          <w:sz w:val="21"/>
          <w:szCs w:val="21"/>
        </w:rPr>
        <w:t> </w:t>
      </w:r>
      <w:r>
        <w:rPr>
          <w:rStyle w:val="vi"/>
          <w:rFonts w:ascii="Arial" w:hAnsi="Arial" w:cs="Arial"/>
          <w:color w:val="223645"/>
          <w:sz w:val="21"/>
          <w:szCs w:val="21"/>
        </w:rPr>
        <w:t>&lt;</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techniques&gt;&lt;a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assumption&gt;</w:t>
      </w:r>
      <w:r>
        <w:rPr>
          <w:rFonts w:ascii="Arial" w:hAnsi="Arial" w:cs="Arial"/>
          <w:color w:val="223645"/>
          <w:sz w:val="21"/>
          <w:szCs w:val="21"/>
        </w:rPr>
        <w:t>;</w:t>
      </w:r>
      <w:r>
        <w:rPr>
          <w:rStyle w:val="apple-converted-space"/>
          <w:rFonts w:ascii="Arial" w:hAnsi="Arial" w:cs="Arial"/>
          <w:color w:val="223645"/>
          <w:sz w:val="21"/>
          <w:szCs w:val="21"/>
        </w:rPr>
        <w:t> </w:t>
      </w:r>
      <w:r>
        <w:rPr>
          <w:rStyle w:val="Emphasis"/>
          <w:rFonts w:ascii="Arial" w:hAnsi="Arial" w:cs="Arial"/>
          <w:color w:val="223645"/>
          <w:sz w:val="21"/>
          <w:szCs w:val="21"/>
        </w:rPr>
        <w:t>also</w:t>
      </w:r>
      <w:r>
        <w:rPr>
          <w:rStyle w:val="apple-converted-space"/>
          <w:rFonts w:ascii="Arial" w:hAnsi="Arial" w:cs="Arial"/>
          <w:color w:val="223645"/>
          <w:sz w:val="21"/>
          <w:szCs w:val="21"/>
        </w:rPr>
        <w:t> </w:t>
      </w:r>
      <w:r>
        <w:rPr>
          <w:rStyle w:val="Strong"/>
          <w:rFonts w:ascii="Arial" w:hAnsi="Arial" w:cs="Arial"/>
          <w:color w:val="223645"/>
          <w:sz w:val="21"/>
          <w:szCs w:val="21"/>
        </w:rPr>
        <w:t>:</w:t>
      </w:r>
      <w:r>
        <w:rPr>
          <w:rFonts w:ascii="Arial" w:hAnsi="Arial" w:cs="Arial"/>
          <w:color w:val="223645"/>
          <w:sz w:val="21"/>
          <w:szCs w:val="21"/>
        </w:rPr>
        <w:t>  of or relating to exploratory problem-solving techniques that utilize self-educating techniques (as the evaluation of</w:t>
      </w:r>
      <w:r>
        <w:rPr>
          <w:rStyle w:val="apple-converted-space"/>
          <w:rFonts w:ascii="Arial" w:hAnsi="Arial" w:cs="Arial"/>
          <w:color w:val="223645"/>
          <w:sz w:val="21"/>
          <w:szCs w:val="21"/>
        </w:rPr>
        <w:t> </w:t>
      </w:r>
      <w:hyperlink r:id="rId6" w:history="1">
        <w:r>
          <w:rPr>
            <w:rStyle w:val="Hyperlink"/>
            <w:rFonts w:ascii="Arial" w:hAnsi="Arial" w:cs="Arial"/>
            <w:color w:val="10529B"/>
            <w:sz w:val="21"/>
            <w:szCs w:val="21"/>
          </w:rPr>
          <w:t>feedback</w:t>
        </w:r>
      </w:hyperlink>
      <w:r>
        <w:rPr>
          <w:rFonts w:ascii="Arial" w:hAnsi="Arial" w:cs="Arial"/>
          <w:color w:val="223645"/>
          <w:sz w:val="21"/>
          <w:szCs w:val="21"/>
        </w:rPr>
        <w:t>) to improve performance</w:t>
      </w:r>
      <w:r>
        <w:rPr>
          <w:rStyle w:val="apple-converted-space"/>
          <w:rFonts w:ascii="Arial" w:hAnsi="Arial" w:cs="Arial"/>
          <w:color w:val="223645"/>
          <w:sz w:val="21"/>
          <w:szCs w:val="21"/>
        </w:rPr>
        <w:t> </w:t>
      </w:r>
      <w:r>
        <w:rPr>
          <w:rStyle w:val="vi"/>
          <w:rFonts w:ascii="Arial" w:hAnsi="Arial" w:cs="Arial"/>
          <w:color w:val="223645"/>
          <w:sz w:val="21"/>
          <w:szCs w:val="21"/>
        </w:rPr>
        <w:t>&lt;a</w:t>
      </w:r>
      <w:r>
        <w:rPr>
          <w:rStyle w:val="apple-converted-space"/>
          <w:rFonts w:ascii="Arial" w:hAnsi="Arial" w:cs="Arial"/>
          <w:color w:val="223645"/>
          <w:sz w:val="21"/>
          <w:szCs w:val="21"/>
        </w:rPr>
        <w:t> </w:t>
      </w:r>
      <w:r>
        <w:rPr>
          <w:rStyle w:val="Emphasis"/>
          <w:rFonts w:ascii="Arial" w:hAnsi="Arial" w:cs="Arial"/>
          <w:color w:val="223645"/>
          <w:sz w:val="21"/>
          <w:szCs w:val="21"/>
        </w:rPr>
        <w:t>heuristic</w:t>
      </w:r>
      <w:r>
        <w:rPr>
          <w:rStyle w:val="apple-converted-space"/>
          <w:rFonts w:ascii="Arial" w:hAnsi="Arial" w:cs="Arial"/>
          <w:color w:val="223645"/>
          <w:sz w:val="21"/>
          <w:szCs w:val="21"/>
        </w:rPr>
        <w:t> </w:t>
      </w:r>
      <w:r>
        <w:rPr>
          <w:rStyle w:val="vi"/>
          <w:rFonts w:ascii="Arial" w:hAnsi="Arial" w:cs="Arial"/>
          <w:color w:val="223645"/>
          <w:sz w:val="21"/>
          <w:szCs w:val="21"/>
        </w:rPr>
        <w:t>computer program&gt;</w:t>
      </w:r>
    </w:p>
    <w:p w:rsidR="007E7B94" w:rsidRPr="007E7B94" w:rsidRDefault="007E7B94" w:rsidP="007E7B94">
      <w:pPr>
        <w:ind w:firstLine="720"/>
        <w:rPr>
          <w:b/>
          <w:i/>
          <w:sz w:val="48"/>
          <w:szCs w:val="48"/>
        </w:rPr>
      </w:pPr>
      <w:r w:rsidRPr="007E7B94">
        <w:rPr>
          <w:rStyle w:val="vi"/>
          <w:rFonts w:ascii="Arial" w:hAnsi="Arial" w:cs="Arial"/>
          <w:i/>
          <w:color w:val="223645"/>
          <w:sz w:val="21"/>
          <w:szCs w:val="21"/>
        </w:rPr>
        <w:t xml:space="preserve"> -- Merriam-Webster online.</w:t>
      </w:r>
    </w:p>
    <w:p w:rsidR="007E7B94" w:rsidRPr="007E7B94" w:rsidRDefault="007E7B94" w:rsidP="007E7B94">
      <w:pPr>
        <w:pStyle w:val="NormalWeb"/>
        <w:shd w:val="clear" w:color="auto" w:fill="FFFFFF"/>
        <w:spacing w:before="120" w:beforeAutospacing="0" w:after="120" w:afterAutospacing="0" w:line="336" w:lineRule="atLeast"/>
        <w:rPr>
          <w:rFonts w:asciiTheme="minorHAnsi" w:eastAsiaTheme="minorHAnsi" w:hAnsiTheme="minorHAnsi" w:cstheme="minorBidi"/>
          <w:b/>
          <w:sz w:val="20"/>
          <w:szCs w:val="20"/>
        </w:rPr>
      </w:pPr>
    </w:p>
    <w:p w:rsidR="007E7B94" w:rsidRPr="007E7B94" w:rsidRDefault="007E7B94" w:rsidP="007E7B94">
      <w:pPr>
        <w:pStyle w:val="NormalWeb"/>
        <w:shd w:val="clear" w:color="auto" w:fill="FFFFFF"/>
        <w:spacing w:before="120" w:beforeAutospacing="0" w:after="120" w:afterAutospacing="0" w:line="336" w:lineRule="atLeast"/>
        <w:rPr>
          <w:rFonts w:ascii="Arial" w:hAnsi="Arial" w:cs="Arial"/>
          <w:b/>
          <w:color w:val="252525"/>
          <w:sz w:val="21"/>
          <w:szCs w:val="21"/>
        </w:rPr>
      </w:pPr>
      <w:r w:rsidRPr="007E7B94">
        <w:rPr>
          <w:rFonts w:ascii="Arial" w:hAnsi="Arial" w:cs="Arial"/>
          <w:b/>
          <w:color w:val="252525"/>
          <w:sz w:val="21"/>
          <w:szCs w:val="21"/>
        </w:rPr>
        <w:t>Heuristic Algorithm</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color w:val="252525"/>
          <w:sz w:val="21"/>
          <w:szCs w:val="21"/>
        </w:rPr>
        <w:t>In</w:t>
      </w:r>
      <w:r>
        <w:rPr>
          <w:rStyle w:val="apple-converted-space"/>
          <w:rFonts w:ascii="Arial" w:hAnsi="Arial" w:cs="Arial"/>
          <w:color w:val="252525"/>
          <w:sz w:val="21"/>
          <w:szCs w:val="21"/>
        </w:rPr>
        <w:t> </w:t>
      </w:r>
      <w:hyperlink r:id="rId7" w:tooltip="Computer science" w:history="1">
        <w:r>
          <w:rPr>
            <w:rStyle w:val="Hyperlink"/>
            <w:rFonts w:ascii="Arial" w:hAnsi="Arial" w:cs="Arial"/>
            <w:color w:val="0B0080"/>
            <w:sz w:val="21"/>
            <w:szCs w:val="21"/>
          </w:rPr>
          <w:t>computer science</w:t>
        </w:r>
      </w:hyperlink>
      <w:r>
        <w:rPr>
          <w:rFonts w:ascii="Arial" w:hAnsi="Arial" w:cs="Arial"/>
          <w:color w:val="252525"/>
          <w:sz w:val="21"/>
          <w:szCs w:val="21"/>
        </w:rPr>
        <w:t>,</w:t>
      </w:r>
      <w:r>
        <w:rPr>
          <w:rStyle w:val="apple-converted-space"/>
          <w:rFonts w:ascii="Arial" w:hAnsi="Arial" w:cs="Arial"/>
          <w:color w:val="252525"/>
          <w:sz w:val="21"/>
          <w:szCs w:val="21"/>
        </w:rPr>
        <w:t> </w:t>
      </w:r>
      <w:hyperlink r:id="rId8" w:tooltip="Artificial intelligence" w:history="1">
        <w:r>
          <w:rPr>
            <w:rStyle w:val="Hyperlink"/>
            <w:rFonts w:ascii="Arial" w:hAnsi="Arial" w:cs="Arial"/>
            <w:color w:val="0B0080"/>
            <w:sz w:val="21"/>
            <w:szCs w:val="21"/>
          </w:rPr>
          <w:t>artificial intelligence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9" w:tooltip="Mathematical optimization" w:history="1">
        <w:r>
          <w:rPr>
            <w:rStyle w:val="Hyperlink"/>
            <w:rFonts w:ascii="Arial" w:hAnsi="Arial" w:cs="Arial"/>
            <w:color w:val="0B0080"/>
            <w:sz w:val="21"/>
            <w:szCs w:val="21"/>
          </w:rPr>
          <w:t>mathematical optimization</w:t>
        </w:r>
      </w:hyperlink>
      <w:r>
        <w:rPr>
          <w:rFonts w:ascii="Arial" w:hAnsi="Arial" w:cs="Arial"/>
          <w:color w:val="252525"/>
          <w:sz w:val="21"/>
          <w:szCs w:val="21"/>
        </w:rPr>
        <w:t xml:space="preserve">, </w:t>
      </w:r>
      <w:r w:rsidRPr="007E7B94">
        <w:rPr>
          <w:rFonts w:ascii="Arial" w:hAnsi="Arial" w:cs="Arial"/>
          <w:b/>
          <w:color w:val="252525"/>
          <w:sz w:val="21"/>
          <w:szCs w:val="21"/>
          <w:highlight w:val="yellow"/>
        </w:rPr>
        <w:t>a</w:t>
      </w:r>
      <w:r w:rsidRPr="007E7B94">
        <w:rPr>
          <w:rStyle w:val="apple-converted-space"/>
          <w:rFonts w:ascii="Arial" w:hAnsi="Arial" w:cs="Arial"/>
          <w:b/>
          <w:color w:val="252525"/>
          <w:sz w:val="21"/>
          <w:szCs w:val="21"/>
          <w:highlight w:val="yellow"/>
        </w:rPr>
        <w:t> </w:t>
      </w:r>
      <w:r w:rsidRPr="007E7B94">
        <w:rPr>
          <w:rFonts w:ascii="Arial" w:hAnsi="Arial" w:cs="Arial"/>
          <w:b/>
          <w:bCs/>
          <w:color w:val="252525"/>
          <w:sz w:val="21"/>
          <w:szCs w:val="21"/>
          <w:highlight w:val="yellow"/>
        </w:rPr>
        <w:t>heuristic</w:t>
      </w:r>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is a technique designed for</w:t>
      </w:r>
      <w:r w:rsidRPr="007E7B94">
        <w:rPr>
          <w:rStyle w:val="apple-converted-space"/>
          <w:rFonts w:ascii="Arial" w:hAnsi="Arial" w:cs="Arial"/>
          <w:b/>
          <w:color w:val="252525"/>
          <w:sz w:val="21"/>
          <w:szCs w:val="21"/>
          <w:highlight w:val="yellow"/>
        </w:rPr>
        <w:t> </w:t>
      </w:r>
      <w:hyperlink r:id="rId10" w:tooltip="Problem solving" w:history="1">
        <w:r w:rsidRPr="007E7B94">
          <w:rPr>
            <w:rStyle w:val="Hyperlink"/>
            <w:rFonts w:ascii="Arial" w:hAnsi="Arial" w:cs="Arial"/>
            <w:b/>
            <w:color w:val="0B0080"/>
            <w:sz w:val="21"/>
            <w:szCs w:val="21"/>
            <w:highlight w:val="yellow"/>
          </w:rPr>
          <w:t>solving a problem</w:t>
        </w:r>
      </w:hyperlink>
      <w:r w:rsidRPr="007E7B94">
        <w:rPr>
          <w:rStyle w:val="apple-converted-space"/>
          <w:rFonts w:ascii="Arial" w:hAnsi="Arial" w:cs="Arial"/>
          <w:b/>
          <w:color w:val="252525"/>
          <w:sz w:val="21"/>
          <w:szCs w:val="21"/>
          <w:highlight w:val="yellow"/>
        </w:rPr>
        <w:t> </w:t>
      </w:r>
      <w:r w:rsidRPr="007E7B94">
        <w:rPr>
          <w:rFonts w:ascii="Arial" w:hAnsi="Arial" w:cs="Arial"/>
          <w:b/>
          <w:color w:val="252525"/>
          <w:sz w:val="21"/>
          <w:szCs w:val="21"/>
          <w:highlight w:val="yellow"/>
        </w:rPr>
        <w:t>more quickly when classic methods are too slow</w:t>
      </w:r>
      <w:r w:rsidRPr="007E7B94">
        <w:rPr>
          <w:rFonts w:ascii="Arial" w:hAnsi="Arial" w:cs="Arial"/>
          <w:color w:val="252525"/>
          <w:sz w:val="21"/>
          <w:szCs w:val="21"/>
          <w:highlight w:val="yellow"/>
        </w:rPr>
        <w:t xml:space="preserve">, </w:t>
      </w:r>
      <w:r w:rsidRPr="007E7B94">
        <w:rPr>
          <w:rFonts w:ascii="Arial" w:hAnsi="Arial" w:cs="Arial"/>
          <w:color w:val="252525"/>
          <w:sz w:val="21"/>
          <w:szCs w:val="21"/>
        </w:rPr>
        <w:t>or for finding an approximate solution when classic methods fail to find any exact solution.</w:t>
      </w:r>
      <w:r>
        <w:rPr>
          <w:rFonts w:ascii="Arial" w:hAnsi="Arial" w:cs="Arial"/>
          <w:color w:val="252525"/>
          <w:sz w:val="21"/>
          <w:szCs w:val="21"/>
        </w:rPr>
        <w:t xml:space="preserve"> This is achieved by trading optimality, completeness,</w:t>
      </w:r>
      <w:r>
        <w:rPr>
          <w:rStyle w:val="apple-converted-space"/>
          <w:rFonts w:ascii="Arial" w:hAnsi="Arial" w:cs="Arial"/>
          <w:color w:val="252525"/>
          <w:sz w:val="21"/>
          <w:szCs w:val="21"/>
        </w:rPr>
        <w:t> </w:t>
      </w:r>
      <w:hyperlink r:id="rId11" w:tooltip="Accuracy and precision" w:history="1">
        <w:r>
          <w:rPr>
            <w:rStyle w:val="Hyperlink"/>
            <w:rFonts w:ascii="Arial" w:hAnsi="Arial" w:cs="Arial"/>
            <w:color w:val="0B0080"/>
            <w:sz w:val="21"/>
            <w:szCs w:val="21"/>
          </w:rPr>
          <w:t>accuracy</w:t>
        </w:r>
      </w:hyperlink>
      <w:r>
        <w:rPr>
          <w:rFonts w:ascii="Arial" w:hAnsi="Arial" w:cs="Arial"/>
          <w:color w:val="252525"/>
          <w:sz w:val="21"/>
          <w:szCs w:val="21"/>
        </w:rPr>
        <w:t>, or</w:t>
      </w:r>
      <w:r>
        <w:rPr>
          <w:rFonts w:ascii="Arial" w:hAnsi="Arial" w:cs="Arial"/>
          <w:color w:val="252525"/>
          <w:sz w:val="21"/>
          <w:szCs w:val="21"/>
        </w:rPr>
        <w:t xml:space="preserve"> </w:t>
      </w:r>
      <w:hyperlink r:id="rId12" w:tooltip="Accuracy and precision" w:history="1">
        <w:r>
          <w:rPr>
            <w:rStyle w:val="Hyperlink"/>
            <w:rFonts w:ascii="Arial" w:hAnsi="Arial" w:cs="Arial"/>
            <w:color w:val="0B0080"/>
            <w:sz w:val="21"/>
            <w:szCs w:val="21"/>
          </w:rPr>
          <w:t>precision</w:t>
        </w:r>
      </w:hyperlink>
      <w:r>
        <w:rPr>
          <w:rStyle w:val="apple-converted-space"/>
          <w:rFonts w:ascii="Arial" w:hAnsi="Arial" w:cs="Arial"/>
          <w:color w:val="252525"/>
          <w:sz w:val="21"/>
          <w:szCs w:val="21"/>
        </w:rPr>
        <w:t> </w:t>
      </w:r>
      <w:r>
        <w:rPr>
          <w:rFonts w:ascii="Arial" w:hAnsi="Arial" w:cs="Arial"/>
          <w:color w:val="252525"/>
          <w:sz w:val="21"/>
          <w:szCs w:val="21"/>
        </w:rPr>
        <w:t>for speed. In a way, it can be considered a shortcut.</w:t>
      </w:r>
    </w:p>
    <w:p w:rsidR="007E7B94" w:rsidRPr="007E7B94" w:rsidRDefault="007E7B94" w:rsidP="007E7B94">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rPr>
      </w:pPr>
      <w:r w:rsidRPr="007E7B94">
        <w:rPr>
          <w:rStyle w:val="mw-headline"/>
          <w:rFonts w:ascii="Georgia" w:hAnsi="Georgia"/>
          <w:b w:val="0"/>
          <w:bCs w:val="0"/>
          <w:color w:val="000000"/>
          <w:sz w:val="32"/>
          <w:szCs w:val="32"/>
        </w:rPr>
        <w:t>Definition and motivation</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objective of a heuristic is to produce a solution in a reasonable time frame that is good enough for solving the problem at hand. This solution may not be the best of all the actual solutions to this problem, or it may simply approximate the exact solution. But it is still valuable because </w:t>
      </w:r>
      <w:r w:rsidRPr="007E7B94">
        <w:rPr>
          <w:rFonts w:ascii="Arial" w:hAnsi="Arial" w:cs="Arial"/>
          <w:b/>
          <w:color w:val="252525"/>
          <w:sz w:val="21"/>
          <w:szCs w:val="21"/>
          <w:highlight w:val="yellow"/>
        </w:rPr>
        <w:t>finding it does not require a prohibitively long time.</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Heuristics may produce results by themselves, or they may be used in conjunction with optimization algorithms to improve their efficiency (e.g., they may be used to generate good seed values).</w:t>
      </w:r>
    </w:p>
    <w:p w:rsidR="007E7B94" w:rsidRDefault="007E7B94" w:rsidP="007E7B9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Results about</w:t>
      </w:r>
      <w:r>
        <w:rPr>
          <w:rStyle w:val="apple-converted-space"/>
          <w:rFonts w:ascii="Arial" w:hAnsi="Arial" w:cs="Arial"/>
          <w:color w:val="252525"/>
          <w:sz w:val="21"/>
          <w:szCs w:val="21"/>
        </w:rPr>
        <w:t> </w:t>
      </w:r>
      <w:hyperlink r:id="rId13" w:tooltip="NP-hard" w:history="1">
        <w:r w:rsidRPr="007E7B94">
          <w:rPr>
            <w:rStyle w:val="Hyperlink"/>
            <w:rFonts w:ascii="Arial" w:hAnsi="Arial" w:cs="Arial"/>
            <w:b/>
            <w:color w:val="0B0080"/>
            <w:sz w:val="21"/>
            <w:szCs w:val="21"/>
            <w:highlight w:val="yellow"/>
          </w:rPr>
          <w:t>NP-hardness</w:t>
        </w:r>
      </w:hyperlink>
      <w:r>
        <w:rPr>
          <w:rStyle w:val="apple-converted-space"/>
          <w:rFonts w:ascii="Arial" w:hAnsi="Arial" w:cs="Arial"/>
          <w:color w:val="252525"/>
          <w:sz w:val="21"/>
          <w:szCs w:val="21"/>
        </w:rPr>
        <w:t> </w:t>
      </w:r>
      <w:r>
        <w:rPr>
          <w:rFonts w:ascii="Arial" w:hAnsi="Arial" w:cs="Arial"/>
          <w:color w:val="252525"/>
          <w:sz w:val="21"/>
          <w:szCs w:val="21"/>
        </w:rPr>
        <w:t xml:space="preserve">in theoretical computer science make heuristics </w:t>
      </w:r>
      <w:r w:rsidRPr="007E7B94">
        <w:rPr>
          <w:rFonts w:ascii="Arial" w:hAnsi="Arial" w:cs="Arial"/>
          <w:b/>
          <w:color w:val="252525"/>
          <w:sz w:val="21"/>
          <w:szCs w:val="21"/>
          <w:highlight w:val="yellow"/>
        </w:rPr>
        <w:t>the only viable option</w:t>
      </w:r>
      <w:r>
        <w:rPr>
          <w:rFonts w:ascii="Arial" w:hAnsi="Arial" w:cs="Arial"/>
          <w:color w:val="252525"/>
          <w:sz w:val="21"/>
          <w:szCs w:val="21"/>
        </w:rPr>
        <w:t xml:space="preserve"> for a variety of complex optimization problems that need to be routinely solved in real-world applications.</w:t>
      </w:r>
      <w:r>
        <w:rPr>
          <w:rFonts w:ascii="Arial" w:hAnsi="Arial" w:cs="Arial"/>
          <w:color w:val="252525"/>
          <w:sz w:val="21"/>
          <w:szCs w:val="21"/>
        </w:rPr>
        <w:t>”</w:t>
      </w:r>
    </w:p>
    <w:p w:rsidR="007E7B94" w:rsidRPr="007E7B94" w:rsidRDefault="007E7B94" w:rsidP="007E7B94">
      <w:pPr>
        <w:pStyle w:val="NormalWeb"/>
        <w:shd w:val="clear" w:color="auto" w:fill="FFFFFF"/>
        <w:spacing w:before="120" w:beforeAutospacing="0" w:after="120" w:afterAutospacing="0" w:line="336" w:lineRule="atLeast"/>
        <w:ind w:firstLine="720"/>
        <w:rPr>
          <w:rFonts w:ascii="Arial" w:hAnsi="Arial" w:cs="Arial"/>
          <w:color w:val="252525"/>
          <w:sz w:val="21"/>
          <w:szCs w:val="21"/>
        </w:rPr>
      </w:pPr>
      <w:r>
        <w:rPr>
          <w:rFonts w:ascii="Arial" w:hAnsi="Arial" w:cs="Arial"/>
          <w:i/>
          <w:color w:val="252525"/>
          <w:sz w:val="21"/>
          <w:szCs w:val="21"/>
          <w:shd w:val="clear" w:color="auto" w:fill="FFFFFF"/>
        </w:rPr>
        <w:t>--</w:t>
      </w:r>
      <w:r w:rsidRPr="007E7B94">
        <w:rPr>
          <w:rFonts w:ascii="Arial" w:hAnsi="Arial" w:cs="Arial"/>
          <w:i/>
          <w:color w:val="252525"/>
          <w:sz w:val="21"/>
          <w:szCs w:val="21"/>
          <w:shd w:val="clear" w:color="auto" w:fill="FFFFFF"/>
        </w:rPr>
        <w:t xml:space="preserve"> Wikipedia (emphasis added)</w:t>
      </w:r>
    </w:p>
    <w:p w:rsidR="007E7B94" w:rsidRDefault="007E7B94"/>
    <w:p w:rsidR="007E7B94" w:rsidRDefault="007E7B94">
      <w:pPr>
        <w:rPr>
          <w:b/>
          <w:sz w:val="32"/>
          <w:szCs w:val="32"/>
        </w:rPr>
      </w:pPr>
      <w:r w:rsidRPr="007E7B94">
        <w:rPr>
          <w:b/>
          <w:sz w:val="32"/>
          <w:szCs w:val="32"/>
        </w:rPr>
        <w:t xml:space="preserve">The </w:t>
      </w:r>
      <w:r>
        <w:rPr>
          <w:b/>
          <w:sz w:val="32"/>
          <w:szCs w:val="32"/>
        </w:rPr>
        <w:t>Algorithm</w:t>
      </w:r>
    </w:p>
    <w:p w:rsidR="007E7B94" w:rsidRPr="007E7B94" w:rsidRDefault="007E7B94">
      <w:pPr>
        <w:rPr>
          <w:b/>
          <w:sz w:val="32"/>
          <w:szCs w:val="32"/>
        </w:rPr>
      </w:pPr>
      <w:r>
        <w:t>The process of “heuristic optimization”, in a nut shell, can be summarized by this graph:</w:t>
      </w:r>
    </w:p>
    <w:p w:rsidR="007E7B94" w:rsidRDefault="007E7B94">
      <w:r>
        <w:rPr>
          <w:noProof/>
        </w:rPr>
        <w:drawing>
          <wp:inline distT="0" distB="0" distL="0" distR="0">
            <wp:extent cx="48196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rsidR="007E7B94" w:rsidRDefault="007E7B94">
      <w:r>
        <w:t>Or, to put it even more succinctly, the process is:</w:t>
      </w:r>
    </w:p>
    <w:p w:rsidR="007E7B94" w:rsidRDefault="007E7B94" w:rsidP="007E7B94">
      <w:pPr>
        <w:pStyle w:val="ListParagraph"/>
        <w:numPr>
          <w:ilvl w:val="0"/>
          <w:numId w:val="7"/>
        </w:numPr>
      </w:pPr>
      <w:r>
        <w:t>Score the candidate set</w:t>
      </w:r>
    </w:p>
    <w:p w:rsidR="007E7B94" w:rsidRDefault="007E7B94" w:rsidP="007E7B94">
      <w:pPr>
        <w:pStyle w:val="ListParagraph"/>
        <w:numPr>
          <w:ilvl w:val="0"/>
          <w:numId w:val="7"/>
        </w:numPr>
      </w:pPr>
      <w:r>
        <w:t>Generate a new candidate set</w:t>
      </w:r>
    </w:p>
    <w:p w:rsidR="007E7B94" w:rsidRDefault="007E7B94" w:rsidP="007E7B94">
      <w:pPr>
        <w:pStyle w:val="ListParagraph"/>
        <w:numPr>
          <w:ilvl w:val="0"/>
          <w:numId w:val="7"/>
        </w:numPr>
      </w:pPr>
      <w:r>
        <w:t>Go back to step 1.</w:t>
      </w:r>
    </w:p>
    <w:p w:rsidR="007E7B94" w:rsidRDefault="007E7B94" w:rsidP="007E7B94">
      <w:r>
        <w:t xml:space="preserve">With one very notable detail:  In step 2, “Generate a new candidate set”, </w:t>
      </w:r>
      <w:r w:rsidRPr="007E7B94">
        <w:rPr>
          <w:b/>
        </w:rPr>
        <w:t xml:space="preserve">the new candidate set is generated by </w:t>
      </w:r>
      <w:r w:rsidRPr="007E7B94">
        <w:rPr>
          <w:b/>
          <w:highlight w:val="yellow"/>
        </w:rPr>
        <w:t>combining information</w:t>
      </w:r>
      <w:r w:rsidRPr="007E7B94">
        <w:rPr>
          <w:b/>
        </w:rPr>
        <w:t xml:space="preserve"> about the previous candidates together with information about how well they meet the objective.</w:t>
      </w:r>
    </w:p>
    <w:p w:rsidR="007E7B94" w:rsidRDefault="007E7B94">
      <w:pPr>
        <w:rPr>
          <w:b/>
          <w:sz w:val="48"/>
          <w:szCs w:val="48"/>
        </w:rPr>
      </w:pPr>
      <w:r>
        <w:rPr>
          <w:b/>
          <w:sz w:val="48"/>
          <w:szCs w:val="48"/>
        </w:rPr>
        <w:br w:type="page"/>
      </w:r>
    </w:p>
    <w:p w:rsidR="007E7B94" w:rsidRPr="007E7B94" w:rsidRDefault="007E7B94">
      <w:pPr>
        <w:rPr>
          <w:b/>
          <w:sz w:val="48"/>
          <w:szCs w:val="48"/>
        </w:rPr>
      </w:pPr>
      <w:r w:rsidRPr="007E7B94">
        <w:rPr>
          <w:b/>
          <w:sz w:val="48"/>
          <w:szCs w:val="48"/>
        </w:rPr>
        <w:t>Appl</w:t>
      </w:r>
      <w:r>
        <w:rPr>
          <w:b/>
          <w:sz w:val="48"/>
          <w:szCs w:val="48"/>
        </w:rPr>
        <w:t>y</w:t>
      </w:r>
      <w:r w:rsidRPr="007E7B94">
        <w:rPr>
          <w:b/>
          <w:sz w:val="48"/>
          <w:szCs w:val="48"/>
        </w:rPr>
        <w:t>ing it to re-districting</w:t>
      </w:r>
    </w:p>
    <w:p w:rsidR="007E7B94" w:rsidRDefault="007E7B94">
      <w:r>
        <w:t>Enough with definitions.  Let’s apply it to re-districting now.</w:t>
      </w:r>
    </w:p>
    <w:p w:rsidR="007E7B94" w:rsidRDefault="007E7B94" w:rsidP="007E7B94">
      <w:r>
        <w:t xml:space="preserve">There are many different algorithms we can use for the generation step.  We will use selection, recombination, and mutation, because it’s simple, easy to apply, and has good convergence. </w:t>
      </w:r>
    </w:p>
    <w:p w:rsidR="007E7B94" w:rsidRDefault="007E7B94">
      <w:r>
        <w:t>The process in detail, applied to the problem of redistricting, can be summarized in this graph:</w:t>
      </w:r>
    </w:p>
    <w:p w:rsidR="00E9331F" w:rsidRDefault="007E7B94">
      <w:r>
        <w:rPr>
          <w:noProof/>
        </w:rPr>
        <w:drawing>
          <wp:inline distT="0" distB="0" distL="0" distR="0">
            <wp:extent cx="545782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4800600"/>
                    </a:xfrm>
                    <a:prstGeom prst="rect">
                      <a:avLst/>
                    </a:prstGeom>
                    <a:noFill/>
                    <a:ln>
                      <a:noFill/>
                    </a:ln>
                  </pic:spPr>
                </pic:pic>
              </a:graphicData>
            </a:graphic>
          </wp:inline>
        </w:drawing>
      </w:r>
    </w:p>
    <w:p w:rsidR="007E7B94" w:rsidRDefault="007E7B94">
      <w:r w:rsidRPr="007E7B94">
        <w:t xml:space="preserve">Information concerning party registration and historical election returns </w:t>
      </w:r>
      <w:r>
        <w:t>is</w:t>
      </w:r>
      <w:r w:rsidRPr="007E7B94">
        <w:t xml:space="preserve"> only </w:t>
      </w:r>
      <w:r>
        <w:t>used</w:t>
      </w:r>
      <w:r w:rsidRPr="007E7B94">
        <w:t xml:space="preserve"> once a plan has been drawn, and only to test the plan for compliance</w:t>
      </w:r>
      <w:r>
        <w:t>.  It is NOT used to generate new maps.  It is ONLY used to test the maps for compliance, and to reject the least compliant maps.</w:t>
      </w:r>
    </w:p>
    <w:p w:rsidR="007E7B94" w:rsidRDefault="007E7B94" w:rsidP="007E7B94">
      <w:pPr>
        <w:pStyle w:val="ListParagraph"/>
        <w:numPr>
          <w:ilvl w:val="0"/>
          <w:numId w:val="3"/>
        </w:numPr>
      </w:pPr>
      <w:r>
        <w:t>Zoom in on reject worst maps (selection)</w:t>
      </w:r>
    </w:p>
    <w:p w:rsidR="007E7B94" w:rsidRDefault="007E7B94" w:rsidP="007E7B94">
      <w:pPr>
        <w:pStyle w:val="ListParagraph"/>
        <w:numPr>
          <w:ilvl w:val="1"/>
          <w:numId w:val="3"/>
        </w:numPr>
      </w:pPr>
      <w:r>
        <w:t>Include zoom in on criteria</w:t>
      </w:r>
    </w:p>
    <w:p w:rsidR="007E7B94" w:rsidRDefault="007E7B94" w:rsidP="007E7B94">
      <w:pPr>
        <w:pStyle w:val="ListParagraph"/>
        <w:numPr>
          <w:ilvl w:val="0"/>
          <w:numId w:val="3"/>
        </w:numPr>
      </w:pPr>
      <w:r>
        <w:t>Zoom in on recombine and mutate (emphasize that recombining is the driving force, and that mutation is just there to keep the diverse, so that it doesn’t settle on a local optima (find better explanation than esoteric “local optima”))</w:t>
      </w:r>
    </w:p>
    <w:p w:rsidR="007E7B94" w:rsidRPr="007E7B94" w:rsidRDefault="007E7B94" w:rsidP="007E7B94">
      <w:pPr>
        <w:rPr>
          <w:b/>
          <w:sz w:val="32"/>
          <w:szCs w:val="32"/>
        </w:rPr>
      </w:pPr>
      <w:r w:rsidRPr="007E7B94">
        <w:rPr>
          <w:b/>
          <w:sz w:val="32"/>
          <w:szCs w:val="32"/>
        </w:rPr>
        <w:t>Scoring in detail</w:t>
      </w:r>
    </w:p>
    <w:p w:rsidR="007E7B94" w:rsidRDefault="007E7B94">
      <w:pPr>
        <w:rPr>
          <w:b/>
          <w:sz w:val="32"/>
          <w:szCs w:val="32"/>
        </w:rPr>
      </w:pPr>
      <w:r>
        <w:rPr>
          <w:b/>
          <w:sz w:val="32"/>
          <w:szCs w:val="32"/>
        </w:rPr>
        <w:br w:type="page"/>
      </w:r>
    </w:p>
    <w:p w:rsidR="007E7B94" w:rsidRPr="007E7B94" w:rsidRDefault="007E7B94" w:rsidP="007E7B94">
      <w:pPr>
        <w:rPr>
          <w:b/>
          <w:sz w:val="32"/>
          <w:szCs w:val="32"/>
        </w:rPr>
      </w:pPr>
      <w:r w:rsidRPr="007E7B94">
        <w:rPr>
          <w:b/>
          <w:sz w:val="32"/>
          <w:szCs w:val="32"/>
        </w:rPr>
        <w:t>Recombination in detail</w:t>
      </w:r>
    </w:p>
    <w:p w:rsidR="007E7B94" w:rsidRDefault="007E7B94" w:rsidP="007E7B94">
      <w:r w:rsidRPr="007E7B94">
        <w:rPr>
          <w:b/>
        </w:rPr>
        <w:t>Recombination is the “driving force” in this heuristic algorithm.</w:t>
      </w:r>
      <w:r>
        <w:t xml:space="preserve">  It is the part that integrates information from the scoring step to construct a new set of candidates to test.  It is the part that “drives” the candidates towards the solution.</w:t>
      </w:r>
    </w:p>
    <w:p w:rsidR="007E7B94" w:rsidRPr="007E7B94" w:rsidRDefault="007E7B94" w:rsidP="007E7B94">
      <w:r>
        <w:t xml:space="preserve">Recombination consists of two steps: </w:t>
      </w:r>
    </w:p>
    <w:p w:rsidR="007E7B94" w:rsidRDefault="007E7B94" w:rsidP="007E7B94">
      <w:pPr>
        <w:pStyle w:val="ListParagraph"/>
        <w:numPr>
          <w:ilvl w:val="0"/>
          <w:numId w:val="8"/>
        </w:numPr>
      </w:pPr>
      <w:r>
        <w:t>Randomly select a pair of candidates from the remaining candidates.</w:t>
      </w:r>
    </w:p>
    <w:p w:rsidR="007E7B94" w:rsidRDefault="007E7B94" w:rsidP="007E7B94">
      <w:pPr>
        <w:pStyle w:val="ListParagraph"/>
        <w:numPr>
          <w:ilvl w:val="0"/>
          <w:numId w:val="8"/>
        </w:numPr>
      </w:pPr>
      <w:r>
        <w:t>For each geographic atom, randomly choose either the district from either the first or second candidate of the pair to be the district for the new candidate</w:t>
      </w:r>
    </w:p>
    <w:p w:rsidR="007E7B94" w:rsidRDefault="007E7B94" w:rsidP="007E7B94">
      <w:pPr>
        <w:pStyle w:val="ListParagraph"/>
      </w:pPr>
    </w:p>
    <w:tbl>
      <w:tblPr>
        <w:tblW w:w="7320" w:type="dxa"/>
        <w:tblLook w:val="04A0" w:firstRow="1" w:lastRow="0" w:firstColumn="1" w:lastColumn="0" w:noHBand="0" w:noVBand="1"/>
      </w:tblPr>
      <w:tblGrid>
        <w:gridCol w:w="1420"/>
        <w:gridCol w:w="1400"/>
        <w:gridCol w:w="1440"/>
        <w:gridCol w:w="1440"/>
        <w:gridCol w:w="1620"/>
      </w:tblGrid>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400" w:type="dxa"/>
            <w:tcBorders>
              <w:top w:val="nil"/>
              <w:left w:val="single" w:sz="4" w:space="0" w:color="auto"/>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62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r>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400" w:type="dxa"/>
            <w:tcBorders>
              <w:top w:val="nil"/>
              <w:left w:val="single" w:sz="4" w:space="0" w:color="auto"/>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 a</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  b</w:t>
            </w:r>
          </w:p>
        </w:tc>
        <w:tc>
          <w:tcPr>
            <w:tcW w:w="144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a</w:t>
            </w:r>
            <w:proofErr w:type="gramEnd"/>
            <w:r w:rsidRPr="007E7B94">
              <w:rPr>
                <w:rFonts w:ascii="Calibri" w:eastAsia="Times New Roman" w:hAnsi="Calibri" w:cs="Times New Roman"/>
                <w:b/>
                <w:bCs/>
                <w:color w:val="000000"/>
              </w:rPr>
              <w:t xml:space="preserve"> or b?</w:t>
            </w:r>
          </w:p>
        </w:tc>
        <w:tc>
          <w:tcPr>
            <w:tcW w:w="1620" w:type="dxa"/>
            <w:tcBorders>
              <w:top w:val="nil"/>
              <w:left w:val="nil"/>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new candidate</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400" w:type="dxa"/>
            <w:tcBorders>
              <w:top w:val="nil"/>
              <w:left w:val="single" w:sz="4" w:space="0" w:color="auto"/>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7</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a</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400" w:type="dxa"/>
            <w:tcBorders>
              <w:top w:val="nil"/>
              <w:left w:val="single" w:sz="4" w:space="0" w:color="auto"/>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a</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400" w:type="dxa"/>
            <w:tcBorders>
              <w:top w:val="nil"/>
              <w:left w:val="single" w:sz="4" w:space="0" w:color="auto"/>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8</w:t>
            </w:r>
          </w:p>
        </w:tc>
        <w:tc>
          <w:tcPr>
            <w:tcW w:w="1440" w:type="dxa"/>
            <w:tcBorders>
              <w:top w:val="nil"/>
              <w:left w:val="nil"/>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144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b</w:t>
            </w:r>
          </w:p>
        </w:tc>
        <w:tc>
          <w:tcPr>
            <w:tcW w:w="1620" w:type="dxa"/>
            <w:tcBorders>
              <w:top w:val="nil"/>
              <w:left w:val="nil"/>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rsidR="007E7B94" w:rsidRPr="007E7B94" w:rsidRDefault="007E7B94" w:rsidP="007E7B94">
      <w:pPr>
        <w:pStyle w:val="ListParagraph"/>
      </w:pPr>
    </w:p>
    <w:p w:rsidR="007E7B94" w:rsidRDefault="007E7B94">
      <w:pPr>
        <w:rPr>
          <w:b/>
        </w:rPr>
      </w:pPr>
      <w:r>
        <w:rPr>
          <w:b/>
        </w:rPr>
        <w:br w:type="page"/>
      </w:r>
    </w:p>
    <w:p w:rsidR="007E7B94" w:rsidRPr="007E7B94" w:rsidRDefault="007E7B94" w:rsidP="007E7B94">
      <w:pPr>
        <w:rPr>
          <w:b/>
          <w:sz w:val="32"/>
          <w:szCs w:val="32"/>
        </w:rPr>
      </w:pPr>
      <w:r w:rsidRPr="007E7B94">
        <w:rPr>
          <w:b/>
          <w:sz w:val="32"/>
          <w:szCs w:val="32"/>
        </w:rPr>
        <w:t>Mutation in detail</w:t>
      </w:r>
    </w:p>
    <w:p w:rsidR="007E7B94" w:rsidRDefault="007E7B94" w:rsidP="007E7B94">
      <w:r>
        <w:t>Unlike recombination, m</w:t>
      </w:r>
      <w:r w:rsidRPr="007E7B94">
        <w:t>ut</w:t>
      </w:r>
      <w:r>
        <w:t xml:space="preserve">ation does NOT drive the candidates towards the goal.  If anything, mutation drives the candidates AWAY from the goal.  At any iteration except for the first, the number of ways a candidate can mutation to a worse solution outnumber the ways it can mutate to a better solution.  This means </w:t>
      </w:r>
      <w:r w:rsidRPr="007E7B94">
        <w:t>that</w:t>
      </w:r>
      <w:r w:rsidRPr="007E7B94">
        <w:rPr>
          <w:b/>
        </w:rPr>
        <w:t xml:space="preserve"> a candidate is more likely to mutate to a worse solution than to a better one.</w:t>
      </w:r>
      <w:r>
        <w:t xml:space="preserve">  (On the first iteration, the two probabilities are equal.)</w:t>
      </w:r>
    </w:p>
    <w:p w:rsidR="007E7B94" w:rsidRDefault="007E7B94" w:rsidP="007E7B94">
      <w:r>
        <w:t xml:space="preserve">So then why have mutation at all?  The reason is because that if we </w:t>
      </w:r>
      <w:r w:rsidRPr="007E7B94">
        <w:rPr>
          <w:i/>
        </w:rPr>
        <w:t>don’t</w:t>
      </w:r>
      <w:r>
        <w:t xml:space="preserve"> have it, our candidate set will quickly lose all of its variety.   As the candidate sets continue to be recombined and recombined, differences between the candidates will get lost.  In short order, all of our candidates will become exactly the same, making the whole recombination step moot.</w:t>
      </w:r>
    </w:p>
    <w:p w:rsidR="007E7B94" w:rsidRDefault="007E7B94" w:rsidP="007E7B94">
      <w:r>
        <w:t>Recombination becomes essentially cloning, incapable of integrating new information, because it is incapable of gathering new information, because the candidates it tested this iteration were exactly the same as the ones it tested last iteration, as were the results.  Without a constant influx of diversity – without new experiments – there is no new information.</w:t>
      </w:r>
    </w:p>
    <w:p w:rsidR="007E7B94" w:rsidRDefault="007E7B94" w:rsidP="007E7B94">
      <w:r>
        <w:t>Mutation provides this constant influx of variety.  It insures that the test candidates don’t all just become the same map – that new ideas are constantly being explored.</w:t>
      </w:r>
    </w:p>
    <w:p w:rsidR="007E7B94" w:rsidRDefault="007E7B94" w:rsidP="007E7B94">
      <w:r>
        <w:t>Mutation is done by randomly changing a random set of precincts for a given candidate.  In the auto-redistrict program, I restricted the set of possible districts a precinct can mutate to only those that it neighbors on.  Consequently only precincts on the perimeter of a district will mutate.</w:t>
      </w:r>
    </w:p>
    <w:p w:rsidR="007E7B94" w:rsidRPr="007E7B94" w:rsidRDefault="007E7B94" w:rsidP="007E7B94"/>
    <w:tbl>
      <w:tblPr>
        <w:tblW w:w="7380" w:type="dxa"/>
        <w:tblLook w:val="04A0" w:firstRow="1" w:lastRow="0" w:firstColumn="1" w:lastColumn="0" w:noHBand="0" w:noVBand="1"/>
      </w:tblPr>
      <w:tblGrid>
        <w:gridCol w:w="1420"/>
        <w:gridCol w:w="1880"/>
        <w:gridCol w:w="987"/>
        <w:gridCol w:w="1036"/>
        <w:gridCol w:w="2057"/>
      </w:tblGrid>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 </w:t>
            </w:r>
          </w:p>
        </w:tc>
        <w:tc>
          <w:tcPr>
            <w:tcW w:w="1880"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c>
          <w:tcPr>
            <w:tcW w:w="987"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 </w:t>
            </w:r>
          </w:p>
        </w:tc>
        <w:tc>
          <w:tcPr>
            <w:tcW w:w="1036"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random</w:t>
            </w:r>
          </w:p>
        </w:tc>
        <w:tc>
          <w:tcPr>
            <w:tcW w:w="2057"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district</w:t>
            </w:r>
          </w:p>
        </w:tc>
      </w:tr>
      <w:tr w:rsidR="007E7B94" w:rsidRPr="007E7B94" w:rsidTr="007E7B94">
        <w:trPr>
          <w:trHeight w:val="300"/>
        </w:trPr>
        <w:tc>
          <w:tcPr>
            <w:tcW w:w="1420"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precinct</w:t>
            </w:r>
          </w:p>
        </w:tc>
        <w:tc>
          <w:tcPr>
            <w:tcW w:w="1880"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candidate</w:t>
            </w:r>
          </w:p>
        </w:tc>
        <w:tc>
          <w:tcPr>
            <w:tcW w:w="987"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proofErr w:type="gramStart"/>
            <w:r w:rsidRPr="007E7B94">
              <w:rPr>
                <w:rFonts w:ascii="Calibri" w:eastAsia="Times New Roman" w:hAnsi="Calibri" w:cs="Times New Roman"/>
                <w:b/>
                <w:bCs/>
                <w:color w:val="000000"/>
              </w:rPr>
              <w:t>mutate</w:t>
            </w:r>
            <w:proofErr w:type="gramEnd"/>
            <w:r w:rsidRPr="007E7B94">
              <w:rPr>
                <w:rFonts w:ascii="Calibri" w:eastAsia="Times New Roman" w:hAnsi="Calibri" w:cs="Times New Roman"/>
                <w:b/>
                <w:bCs/>
                <w:color w:val="000000"/>
              </w:rPr>
              <w:t>?</w:t>
            </w:r>
          </w:p>
        </w:tc>
        <w:tc>
          <w:tcPr>
            <w:tcW w:w="1036" w:type="dxa"/>
            <w:tcBorders>
              <w:top w:val="nil"/>
              <w:left w:val="nil"/>
              <w:bottom w:val="nil"/>
              <w:right w:val="nil"/>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neighbor</w:t>
            </w:r>
          </w:p>
        </w:tc>
        <w:tc>
          <w:tcPr>
            <w:tcW w:w="2057" w:type="dxa"/>
            <w:tcBorders>
              <w:top w:val="nil"/>
              <w:left w:val="single" w:sz="4" w:space="0" w:color="auto"/>
              <w:bottom w:val="nil"/>
              <w:right w:val="single" w:sz="4" w:space="0" w:color="auto"/>
            </w:tcBorders>
            <w:shd w:val="clear" w:color="000000" w:fill="F2F2F2"/>
            <w:noWrap/>
            <w:vAlign w:val="bottom"/>
            <w:hideMark/>
          </w:tcPr>
          <w:p w:rsidR="007E7B94" w:rsidRPr="007E7B94" w:rsidRDefault="007E7B94" w:rsidP="007E7B94">
            <w:pPr>
              <w:spacing w:after="0" w:line="240" w:lineRule="auto"/>
              <w:rPr>
                <w:rFonts w:ascii="Calibri" w:eastAsia="Times New Roman" w:hAnsi="Calibri" w:cs="Times New Roman"/>
                <w:b/>
                <w:bCs/>
                <w:color w:val="000000"/>
              </w:rPr>
            </w:pPr>
            <w:r w:rsidRPr="007E7B94">
              <w:rPr>
                <w:rFonts w:ascii="Calibri" w:eastAsia="Times New Roman" w:hAnsi="Calibri" w:cs="Times New Roman"/>
                <w:b/>
                <w:bCs/>
                <w:color w:val="000000"/>
              </w:rPr>
              <w:t>mutated candidate</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1</w:t>
            </w:r>
          </w:p>
        </w:tc>
        <w:tc>
          <w:tcPr>
            <w:tcW w:w="1880"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4</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yes</w:t>
            </w:r>
          </w:p>
        </w:tc>
        <w:tc>
          <w:tcPr>
            <w:tcW w:w="1036" w:type="dxa"/>
            <w:tcBorders>
              <w:top w:val="nil"/>
              <w:left w:val="nil"/>
              <w:bottom w:val="nil"/>
              <w:right w:val="nil"/>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5</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2</w:t>
            </w:r>
          </w:p>
        </w:tc>
        <w:tc>
          <w:tcPr>
            <w:tcW w:w="1880" w:type="dxa"/>
            <w:tcBorders>
              <w:top w:val="nil"/>
              <w:left w:val="single" w:sz="4" w:space="0" w:color="auto"/>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no</w:t>
            </w:r>
          </w:p>
        </w:tc>
        <w:tc>
          <w:tcPr>
            <w:tcW w:w="1036"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1</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2</w:t>
            </w:r>
          </w:p>
        </w:tc>
      </w:tr>
      <w:tr w:rsidR="007E7B94" w:rsidRPr="007E7B94" w:rsidTr="007E7B94">
        <w:trPr>
          <w:trHeight w:val="300"/>
        </w:trPr>
        <w:tc>
          <w:tcPr>
            <w:tcW w:w="1420"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b/>
                <w:bCs/>
                <w:color w:val="000000"/>
              </w:rPr>
            </w:pPr>
            <w:r w:rsidRPr="007E7B94">
              <w:rPr>
                <w:rFonts w:ascii="Calibri" w:eastAsia="Times New Roman" w:hAnsi="Calibri" w:cs="Times New Roman"/>
                <w:b/>
                <w:bCs/>
                <w:color w:val="000000"/>
              </w:rPr>
              <w:t>3</w:t>
            </w:r>
          </w:p>
        </w:tc>
        <w:tc>
          <w:tcPr>
            <w:tcW w:w="1880" w:type="dxa"/>
            <w:tcBorders>
              <w:top w:val="nil"/>
              <w:left w:val="single" w:sz="4" w:space="0" w:color="auto"/>
              <w:bottom w:val="nil"/>
              <w:right w:val="single" w:sz="4" w:space="0" w:color="auto"/>
            </w:tcBorders>
            <w:shd w:val="clear" w:color="000000" w:fill="FFFF00"/>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987"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rPr>
                <w:rFonts w:ascii="Calibri" w:eastAsia="Times New Roman" w:hAnsi="Calibri" w:cs="Times New Roman"/>
                <w:color w:val="000000"/>
              </w:rPr>
            </w:pPr>
            <w:r w:rsidRPr="007E7B94">
              <w:rPr>
                <w:rFonts w:ascii="Calibri" w:eastAsia="Times New Roman" w:hAnsi="Calibri" w:cs="Times New Roman"/>
                <w:color w:val="000000"/>
              </w:rPr>
              <w:t>no</w:t>
            </w:r>
          </w:p>
        </w:tc>
        <w:tc>
          <w:tcPr>
            <w:tcW w:w="1036" w:type="dxa"/>
            <w:tcBorders>
              <w:top w:val="nil"/>
              <w:left w:val="nil"/>
              <w:bottom w:val="nil"/>
              <w:right w:val="nil"/>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c>
          <w:tcPr>
            <w:tcW w:w="2057" w:type="dxa"/>
            <w:tcBorders>
              <w:top w:val="nil"/>
              <w:left w:val="single" w:sz="4" w:space="0" w:color="auto"/>
              <w:bottom w:val="nil"/>
              <w:right w:val="single" w:sz="4" w:space="0" w:color="auto"/>
            </w:tcBorders>
            <w:shd w:val="clear" w:color="auto" w:fill="auto"/>
            <w:noWrap/>
            <w:vAlign w:val="bottom"/>
            <w:hideMark/>
          </w:tcPr>
          <w:p w:rsidR="007E7B94" w:rsidRPr="007E7B94" w:rsidRDefault="007E7B94" w:rsidP="007E7B94">
            <w:pPr>
              <w:spacing w:after="0" w:line="240" w:lineRule="auto"/>
              <w:jc w:val="right"/>
              <w:rPr>
                <w:rFonts w:ascii="Calibri" w:eastAsia="Times New Roman" w:hAnsi="Calibri" w:cs="Times New Roman"/>
                <w:color w:val="000000"/>
              </w:rPr>
            </w:pPr>
            <w:r w:rsidRPr="007E7B94">
              <w:rPr>
                <w:rFonts w:ascii="Calibri" w:eastAsia="Times New Roman" w:hAnsi="Calibri" w:cs="Times New Roman"/>
                <w:color w:val="000000"/>
              </w:rPr>
              <w:t>6</w:t>
            </w:r>
          </w:p>
        </w:tc>
      </w:tr>
    </w:tbl>
    <w:p w:rsidR="007E7B94" w:rsidRDefault="007E7B94" w:rsidP="007E7B94">
      <w:pPr>
        <w:rPr>
          <w:b/>
        </w:rPr>
      </w:pPr>
    </w:p>
    <w:p w:rsidR="007E7B94" w:rsidRDefault="007E7B94" w:rsidP="007E7B94">
      <w:r>
        <w:t>This deserves repeating because it is such a common misconception on such an important point -- m</w:t>
      </w:r>
      <w:r>
        <w:t xml:space="preserve">utation does NOT drive optimization.  </w:t>
      </w:r>
      <w:r w:rsidRPr="007E7B94">
        <w:rPr>
          <w:b/>
        </w:rPr>
        <w:t>Recombination</w:t>
      </w:r>
      <w:r>
        <w:t xml:space="preserve"> drives optimization.  Mutation merely </w:t>
      </w:r>
      <w:r w:rsidRPr="007E7B94">
        <w:rPr>
          <w:b/>
        </w:rPr>
        <w:t>prevent stagnation</w:t>
      </w:r>
      <w:r>
        <w:t xml:space="preserve">.  Mutation on average actually serves to </w:t>
      </w:r>
      <w:r w:rsidRPr="007E7B94">
        <w:rPr>
          <w:b/>
        </w:rPr>
        <w:t>DECREASE</w:t>
      </w:r>
      <w:r>
        <w:t xml:space="preserve"> fitness, but that cost is more than made up for by its ability to keep recombination producing novel results when it would otherwise cease to be productive.</w:t>
      </w:r>
    </w:p>
    <w:p w:rsidR="007E7B94" w:rsidRPr="007E7B94" w:rsidRDefault="007E7B94" w:rsidP="007E7B94">
      <w:pPr>
        <w:rPr>
          <w:b/>
        </w:rPr>
      </w:pPr>
    </w:p>
    <w:sectPr w:rsidR="007E7B94" w:rsidRPr="007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3BC"/>
    <w:multiLevelType w:val="hybridMultilevel"/>
    <w:tmpl w:val="0104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076F3"/>
    <w:multiLevelType w:val="hybridMultilevel"/>
    <w:tmpl w:val="353CA600"/>
    <w:lvl w:ilvl="0" w:tplc="123AA2A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D43A6272">
      <w:start w:val="1"/>
      <w:numFmt w:val="bullet"/>
      <w:lvlText w:val="-"/>
      <w:lvlJc w:val="left"/>
      <w:pPr>
        <w:ind w:left="2340" w:hanging="360"/>
      </w:pPr>
      <w:rPr>
        <w:rFonts w:ascii="Arial" w:eastAsia="Times New Roman" w:hAnsi="Arial" w:cs="Arial"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A4D04"/>
    <w:multiLevelType w:val="hybridMultilevel"/>
    <w:tmpl w:val="F30800AA"/>
    <w:lvl w:ilvl="0" w:tplc="507E8B5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3810F3"/>
    <w:multiLevelType w:val="hybridMultilevel"/>
    <w:tmpl w:val="AC16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023E23"/>
    <w:multiLevelType w:val="multilevel"/>
    <w:tmpl w:val="ED6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25306"/>
    <w:multiLevelType w:val="hybridMultilevel"/>
    <w:tmpl w:val="4420FC08"/>
    <w:lvl w:ilvl="0" w:tplc="4C220C10">
      <w:start w:val="1"/>
      <w:numFmt w:val="bullet"/>
      <w:lvlText w:val=""/>
      <w:lvlJc w:val="left"/>
      <w:pPr>
        <w:ind w:left="1440" w:hanging="360"/>
      </w:pPr>
      <w:rPr>
        <w:rFonts w:ascii="Symbol" w:eastAsiaTheme="minorHAnsi" w:hAnsi="Symbol" w:cstheme="minorBidi"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543F40"/>
    <w:multiLevelType w:val="hybridMultilevel"/>
    <w:tmpl w:val="D7D0FD66"/>
    <w:lvl w:ilvl="0" w:tplc="354637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F5A1E"/>
    <w:multiLevelType w:val="hybridMultilevel"/>
    <w:tmpl w:val="6112681A"/>
    <w:lvl w:ilvl="0" w:tplc="935EDF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9"/>
    <w:rsid w:val="000E3D7E"/>
    <w:rsid w:val="0057132E"/>
    <w:rsid w:val="007E7B94"/>
    <w:rsid w:val="00901F2E"/>
    <w:rsid w:val="00AB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904D-B5EF-41F8-A20F-333C2EF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B94"/>
  </w:style>
  <w:style w:type="character" w:styleId="Hyperlink">
    <w:name w:val="Hyperlink"/>
    <w:basedOn w:val="DefaultParagraphFont"/>
    <w:uiPriority w:val="99"/>
    <w:semiHidden/>
    <w:unhideWhenUsed/>
    <w:rsid w:val="007E7B94"/>
    <w:rPr>
      <w:color w:val="0000FF"/>
      <w:u w:val="single"/>
    </w:rPr>
  </w:style>
  <w:style w:type="character" w:customStyle="1" w:styleId="Heading2Char">
    <w:name w:val="Heading 2 Char"/>
    <w:basedOn w:val="DefaultParagraphFont"/>
    <w:link w:val="Heading2"/>
    <w:uiPriority w:val="9"/>
    <w:rsid w:val="007E7B94"/>
    <w:rPr>
      <w:rFonts w:ascii="Times New Roman" w:eastAsia="Times New Roman" w:hAnsi="Times New Roman" w:cs="Times New Roman"/>
      <w:b/>
      <w:bCs/>
      <w:sz w:val="36"/>
      <w:szCs w:val="36"/>
    </w:rPr>
  </w:style>
  <w:style w:type="character" w:customStyle="1" w:styleId="mw-headline">
    <w:name w:val="mw-headline"/>
    <w:basedOn w:val="DefaultParagraphFont"/>
    <w:rsid w:val="007E7B94"/>
  </w:style>
  <w:style w:type="character" w:customStyle="1" w:styleId="mw-editsection">
    <w:name w:val="mw-editsection"/>
    <w:basedOn w:val="DefaultParagraphFont"/>
    <w:rsid w:val="007E7B94"/>
  </w:style>
  <w:style w:type="character" w:customStyle="1" w:styleId="mw-editsection-bracket">
    <w:name w:val="mw-editsection-bracket"/>
    <w:basedOn w:val="DefaultParagraphFont"/>
    <w:rsid w:val="007E7B94"/>
  </w:style>
  <w:style w:type="paragraph" w:styleId="NormalWeb">
    <w:name w:val="Normal (Web)"/>
    <w:basedOn w:val="Normal"/>
    <w:uiPriority w:val="99"/>
    <w:unhideWhenUsed/>
    <w:rsid w:val="007E7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E7B94"/>
  </w:style>
  <w:style w:type="character" w:customStyle="1" w:styleId="tocnumber">
    <w:name w:val="tocnumber"/>
    <w:basedOn w:val="DefaultParagraphFont"/>
    <w:rsid w:val="007E7B94"/>
  </w:style>
  <w:style w:type="character" w:customStyle="1" w:styleId="toctext">
    <w:name w:val="toctext"/>
    <w:basedOn w:val="DefaultParagraphFont"/>
    <w:rsid w:val="007E7B94"/>
  </w:style>
  <w:style w:type="paragraph" w:styleId="ListParagraph">
    <w:name w:val="List Paragraph"/>
    <w:basedOn w:val="Normal"/>
    <w:uiPriority w:val="34"/>
    <w:qFormat/>
    <w:rsid w:val="007E7B94"/>
    <w:pPr>
      <w:ind w:left="720"/>
      <w:contextualSpacing/>
    </w:pPr>
  </w:style>
  <w:style w:type="character" w:styleId="Strong">
    <w:name w:val="Strong"/>
    <w:basedOn w:val="DefaultParagraphFont"/>
    <w:uiPriority w:val="22"/>
    <w:qFormat/>
    <w:rsid w:val="007E7B94"/>
    <w:rPr>
      <w:b/>
      <w:bCs/>
    </w:rPr>
  </w:style>
  <w:style w:type="character" w:customStyle="1" w:styleId="vi">
    <w:name w:val="vi"/>
    <w:basedOn w:val="DefaultParagraphFont"/>
    <w:rsid w:val="007E7B94"/>
  </w:style>
  <w:style w:type="character" w:styleId="Emphasis">
    <w:name w:val="Emphasis"/>
    <w:basedOn w:val="DefaultParagraphFont"/>
    <w:uiPriority w:val="20"/>
    <w:qFormat/>
    <w:rsid w:val="007E7B94"/>
    <w:rPr>
      <w:i/>
      <w:iCs/>
    </w:rPr>
  </w:style>
  <w:style w:type="character" w:styleId="FollowedHyperlink">
    <w:name w:val="FollowedHyperlink"/>
    <w:basedOn w:val="DefaultParagraphFont"/>
    <w:uiPriority w:val="99"/>
    <w:semiHidden/>
    <w:unhideWhenUsed/>
    <w:rsid w:val="007E7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510690">
      <w:bodyDiv w:val="1"/>
      <w:marLeft w:val="0"/>
      <w:marRight w:val="0"/>
      <w:marTop w:val="0"/>
      <w:marBottom w:val="0"/>
      <w:divBdr>
        <w:top w:val="none" w:sz="0" w:space="0" w:color="auto"/>
        <w:left w:val="none" w:sz="0" w:space="0" w:color="auto"/>
        <w:bottom w:val="none" w:sz="0" w:space="0" w:color="auto"/>
        <w:right w:val="none" w:sz="0" w:space="0" w:color="auto"/>
      </w:divBdr>
    </w:div>
    <w:div w:id="1068457134">
      <w:bodyDiv w:val="1"/>
      <w:marLeft w:val="0"/>
      <w:marRight w:val="0"/>
      <w:marTop w:val="0"/>
      <w:marBottom w:val="0"/>
      <w:divBdr>
        <w:top w:val="none" w:sz="0" w:space="0" w:color="auto"/>
        <w:left w:val="none" w:sz="0" w:space="0" w:color="auto"/>
        <w:bottom w:val="none" w:sz="0" w:space="0" w:color="auto"/>
        <w:right w:val="none" w:sz="0" w:space="0" w:color="auto"/>
      </w:divBdr>
    </w:div>
    <w:div w:id="1204365173">
      <w:bodyDiv w:val="1"/>
      <w:marLeft w:val="0"/>
      <w:marRight w:val="0"/>
      <w:marTop w:val="0"/>
      <w:marBottom w:val="0"/>
      <w:divBdr>
        <w:top w:val="none" w:sz="0" w:space="0" w:color="auto"/>
        <w:left w:val="none" w:sz="0" w:space="0" w:color="auto"/>
        <w:bottom w:val="none" w:sz="0" w:space="0" w:color="auto"/>
        <w:right w:val="none" w:sz="0" w:space="0" w:color="auto"/>
      </w:divBdr>
    </w:div>
    <w:div w:id="2000841218">
      <w:bodyDiv w:val="1"/>
      <w:marLeft w:val="0"/>
      <w:marRight w:val="0"/>
      <w:marTop w:val="0"/>
      <w:marBottom w:val="0"/>
      <w:divBdr>
        <w:top w:val="none" w:sz="0" w:space="0" w:color="auto"/>
        <w:left w:val="none" w:sz="0" w:space="0" w:color="auto"/>
        <w:bottom w:val="none" w:sz="0" w:space="0" w:color="auto"/>
        <w:right w:val="none" w:sz="0" w:space="0" w:color="auto"/>
      </w:divBdr>
    </w:div>
    <w:div w:id="2108846544">
      <w:bodyDiv w:val="1"/>
      <w:marLeft w:val="0"/>
      <w:marRight w:val="0"/>
      <w:marTop w:val="0"/>
      <w:marBottom w:val="0"/>
      <w:divBdr>
        <w:top w:val="none" w:sz="0" w:space="0" w:color="auto"/>
        <w:left w:val="none" w:sz="0" w:space="0" w:color="auto"/>
        <w:bottom w:val="none" w:sz="0" w:space="0" w:color="auto"/>
        <w:right w:val="none" w:sz="0" w:space="0" w:color="auto"/>
      </w:divBdr>
      <w:divsChild>
        <w:div w:id="115710881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tificial_intelligence" TargetMode="External"/><Relationship Id="rId13" Type="http://schemas.openxmlformats.org/officeDocument/2006/relationships/hyperlink" Target="http://en.wikipedia.org/wiki/NP-hard" TargetMode="Externa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hyperlink" Target="http://en.wikipedia.org/wiki/Accuracy_and_preci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erriam-webster.com/dictionary/feedback" TargetMode="External"/><Relationship Id="rId11" Type="http://schemas.openxmlformats.org/officeDocument/2006/relationships/hyperlink" Target="http://en.wikipedia.org/wiki/Accuracy_and_precision" TargetMode="External"/><Relationship Id="rId5" Type="http://schemas.openxmlformats.org/officeDocument/2006/relationships/hyperlink" Target="http://www.merriam-webster.com/dictionary/trial%20and%20error" TargetMode="External"/><Relationship Id="rId15" Type="http://schemas.openxmlformats.org/officeDocument/2006/relationships/image" Target="media/image2.png"/><Relationship Id="rId10" Type="http://schemas.openxmlformats.org/officeDocument/2006/relationships/hyperlink" Target="http://en.wikipedia.org/wiki/Problem_solving" TargetMode="External"/><Relationship Id="rId4" Type="http://schemas.openxmlformats.org/officeDocument/2006/relationships/webSettings" Target="webSettings.xml"/><Relationship Id="rId9" Type="http://schemas.openxmlformats.org/officeDocument/2006/relationships/hyperlink" Target="http://en.wikipedia.org/wiki/Mathematical_optimiz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City of Milwaukee</Company>
  <LinksUpToDate>false</LinksUpToDate>
  <CharactersWithSpaces>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Baas, Kevin</dc:creator>
  <cp:keywords/>
  <dc:description/>
  <cp:lastModifiedBy>Baas, Kevin</cp:lastModifiedBy>
  <cp:revision>3</cp:revision>
  <dcterms:created xsi:type="dcterms:W3CDTF">2015-03-09T17:06:00Z</dcterms:created>
  <dcterms:modified xsi:type="dcterms:W3CDTF">2015-03-09T17:07:00Z</dcterms:modified>
</cp:coreProperties>
</file>